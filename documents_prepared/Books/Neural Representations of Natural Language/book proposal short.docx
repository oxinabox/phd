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545" w:rsidRPr="002F0B53" w:rsidRDefault="00291A55" w:rsidP="00901545">
      <w:pPr>
        <w:jc w:val="center"/>
        <w:rPr>
          <w:rFonts w:ascii="Arial" w:hAnsi="Arial" w:cs="Arial"/>
        </w:rPr>
      </w:pPr>
      <w:r>
        <w:rPr>
          <w:rFonts w:ascii="Arial" w:hAnsi="Arial" w:cs="Arial"/>
          <w:b/>
          <w:noProof/>
          <w:sz w:val="32"/>
          <w:szCs w:val="32"/>
          <w:lang w:val="en-AU" w:eastAsia="en-AU"/>
        </w:rPr>
        <w:drawing>
          <wp:inline distT="0" distB="0" distL="0" distR="0">
            <wp:extent cx="1390650" cy="371475"/>
            <wp:effectExtent l="19050" t="0" r="0" b="0"/>
            <wp:docPr id="1" name="Bild 1" descr="spr_basic_bw_40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_basic_bw_40pt"/>
                    <pic:cNvPicPr>
                      <a:picLocks noChangeAspect="1" noChangeArrowheads="1"/>
                    </pic:cNvPicPr>
                  </pic:nvPicPr>
                  <pic:blipFill>
                    <a:blip r:embed="rId6" cstate="print"/>
                    <a:srcRect/>
                    <a:stretch>
                      <a:fillRect/>
                    </a:stretch>
                  </pic:blipFill>
                  <pic:spPr bwMode="auto">
                    <a:xfrm>
                      <a:off x="0" y="0"/>
                      <a:ext cx="1390650" cy="371475"/>
                    </a:xfrm>
                    <a:prstGeom prst="rect">
                      <a:avLst/>
                    </a:prstGeom>
                    <a:noFill/>
                    <a:ln w="9525">
                      <a:noFill/>
                      <a:miter lim="800000"/>
                      <a:headEnd/>
                      <a:tailEnd/>
                    </a:ln>
                  </pic:spPr>
                </pic:pic>
              </a:graphicData>
            </a:graphic>
          </wp:inline>
        </w:drawing>
      </w:r>
      <w:bookmarkStart w:id="0" w:name="_GoBack"/>
      <w:bookmarkEnd w:id="0"/>
    </w:p>
    <w:p w:rsidR="007030A8" w:rsidRDefault="007030A8">
      <w:pPr>
        <w:rPr>
          <w:rFonts w:ascii="Arial" w:hAnsi="Arial"/>
          <w:b/>
        </w:rPr>
      </w:pPr>
    </w:p>
    <w:p w:rsidR="007030A8" w:rsidRDefault="007030A8">
      <w:pPr>
        <w:rPr>
          <w:rFonts w:ascii="Arial" w:hAnsi="Arial"/>
          <w:b/>
          <w:sz w:val="16"/>
        </w:rPr>
      </w:pPr>
      <w:r>
        <w:rPr>
          <w:rFonts w:ascii="Arial" w:hAnsi="Arial"/>
          <w:b/>
          <w:sz w:val="16"/>
        </w:rPr>
        <w:t xml:space="preserve">Please return to: </w:t>
      </w:r>
    </w:p>
    <w:p w:rsidR="00D43157" w:rsidRPr="005F6C5E" w:rsidRDefault="00D43157" w:rsidP="00D43157">
      <w:pPr>
        <w:rPr>
          <w:rFonts w:ascii="Arial" w:hAnsi="Arial" w:cs="Arial"/>
          <w:i/>
          <w:noProof/>
          <w:sz w:val="16"/>
          <w:szCs w:val="16"/>
          <w:lang w:val="de-DE"/>
        </w:rPr>
      </w:pPr>
      <w:r w:rsidRPr="005F6C5E">
        <w:rPr>
          <w:rFonts w:ascii="Arial" w:hAnsi="Arial" w:cs="Arial"/>
          <w:i/>
          <w:sz w:val="16"/>
          <w:szCs w:val="16"/>
          <w:lang w:val="de-DE"/>
        </w:rPr>
        <w:t xml:space="preserve">Dr. Ramesh Nath Premnath, Publishing Editor, Springer Science+Business Media Singapore Pvt Ltd, </w:t>
      </w:r>
      <w:r w:rsidRPr="005F6C5E">
        <w:rPr>
          <w:rFonts w:ascii="Arial" w:hAnsi="Arial" w:cs="Arial"/>
          <w:i/>
          <w:noProof/>
          <w:sz w:val="16"/>
          <w:szCs w:val="16"/>
          <w:lang w:val="de-DE"/>
        </w:rPr>
        <w:t>152 Beach Road, #22-06/08 Gateway East, Singapore 189721</w:t>
      </w:r>
    </w:p>
    <w:p w:rsidR="00D43157" w:rsidRDefault="00D43157" w:rsidP="00D43157">
      <w:pPr>
        <w:rPr>
          <w:rFonts w:ascii="Arial" w:hAnsi="Arial" w:cs="Arial"/>
          <w:i/>
          <w:noProof/>
          <w:sz w:val="16"/>
          <w:szCs w:val="16"/>
          <w:lang w:val="de-DE"/>
        </w:rPr>
      </w:pPr>
      <w:r w:rsidRPr="005F6C5E">
        <w:rPr>
          <w:rFonts w:ascii="Arial" w:hAnsi="Arial" w:cs="Arial"/>
          <w:i/>
          <w:noProof/>
          <w:sz w:val="16"/>
          <w:szCs w:val="16"/>
          <w:lang w:val="de-DE"/>
        </w:rPr>
        <w:t xml:space="preserve">Phone +65 6396 6386, </w:t>
      </w:r>
      <w:r w:rsidRPr="005F6C5E">
        <w:rPr>
          <w:rFonts w:ascii="Arial" w:hAnsi="Arial" w:cs="Arial"/>
          <w:i/>
          <w:noProof/>
          <w:sz w:val="16"/>
          <w:szCs w:val="16"/>
          <w:lang w:val="fr-FR"/>
        </w:rPr>
        <w:t xml:space="preserve">FAX </w:t>
      </w:r>
      <w:r w:rsidRPr="005F6C5E">
        <w:rPr>
          <w:rFonts w:ascii="Arial" w:hAnsi="Arial" w:cs="Arial"/>
          <w:i/>
          <w:noProof/>
          <w:sz w:val="16"/>
          <w:szCs w:val="16"/>
          <w:lang w:val="de-DE"/>
        </w:rPr>
        <w:t>+65 6298 8043/</w:t>
      </w:r>
      <w:r w:rsidRPr="005F6C5E">
        <w:rPr>
          <w:rFonts w:ascii="Arial" w:hAnsi="Arial" w:cs="Arial"/>
          <w:i/>
          <w:sz w:val="16"/>
          <w:szCs w:val="16"/>
          <w:lang w:val="fr-FR"/>
        </w:rPr>
        <w:t xml:space="preserve"> email: </w:t>
      </w:r>
      <w:hyperlink r:id="rId7" w:history="1">
        <w:r w:rsidRPr="0023452A">
          <w:rPr>
            <w:rStyle w:val="Hyperlink"/>
            <w:rFonts w:ascii="Arial" w:hAnsi="Arial" w:cs="Arial"/>
            <w:i/>
            <w:sz w:val="16"/>
            <w:szCs w:val="16"/>
            <w:lang w:val="fr-FR"/>
          </w:rPr>
          <w:t>ramesh.premnath@springer.com</w:t>
        </w:r>
      </w:hyperlink>
    </w:p>
    <w:p w:rsidR="007030A8" w:rsidRPr="00E03C45" w:rsidRDefault="007030A8">
      <w:pPr>
        <w:rPr>
          <w:rFonts w:ascii="Arial" w:hAnsi="Arial"/>
          <w:b/>
          <w:sz w:val="24"/>
          <w:lang w:val="fr-FR"/>
        </w:rPr>
      </w:pPr>
    </w:p>
    <w:p w:rsidR="007030A8" w:rsidRDefault="007030A8">
      <w:pPr>
        <w:shd w:val="pct25" w:color="auto" w:fill="auto"/>
        <w:jc w:val="center"/>
        <w:rPr>
          <w:rFonts w:ascii="Arial Rounded MT Bold" w:hAnsi="Arial Rounded MT Bold"/>
          <w:sz w:val="40"/>
        </w:rPr>
      </w:pPr>
      <w:r>
        <w:rPr>
          <w:rFonts w:ascii="Arial Rounded MT Bold" w:hAnsi="Arial Rounded MT Bold"/>
          <w:sz w:val="40"/>
        </w:rPr>
        <w:t>Book Proposal Form</w:t>
      </w:r>
    </w:p>
    <w:p w:rsidR="007030A8" w:rsidRDefault="007030A8">
      <w:pPr>
        <w:rPr>
          <w:rFonts w:ascii="Arial" w:hAnsi="Arial"/>
        </w:rPr>
      </w:pPr>
    </w:p>
    <w:p w:rsidR="007030A8" w:rsidRDefault="007030A8">
      <w:pPr>
        <w:rPr>
          <w:rFonts w:ascii="Arial" w:hAnsi="Arial"/>
        </w:rPr>
      </w:pPr>
    </w:p>
    <w:p w:rsidR="007030A8" w:rsidRDefault="007030A8">
      <w:pPr>
        <w:rPr>
          <w:rFonts w:ascii="Arial" w:hAnsi="Arial"/>
        </w:rPr>
      </w:pPr>
      <w:r>
        <w:rPr>
          <w:rFonts w:ascii="Arial" w:hAnsi="Arial"/>
        </w:rPr>
        <w:t>The following questions are designed to help us get a clear picture of your book proposal and to provide us with information about the readership which will enable us to develop an effective marketing and promotion strategy. Please complete the form as fully as you can.</w:t>
      </w:r>
    </w:p>
    <w:p w:rsidR="007030A8" w:rsidRDefault="007030A8">
      <w:pPr>
        <w:rPr>
          <w:rFonts w:ascii="Arial" w:hAnsi="Arial"/>
        </w:rPr>
      </w:pPr>
    </w:p>
    <w:p w:rsidR="007030A8" w:rsidRDefault="007030A8">
      <w:pPr>
        <w:rPr>
          <w:rFonts w:ascii="Arial" w:hAnsi="Arial"/>
          <w:b/>
          <w:smallCaps/>
        </w:rPr>
      </w:pPr>
      <w:r>
        <w:rPr>
          <w:rFonts w:ascii="Arial" w:hAnsi="Arial"/>
          <w:b/>
          <w:smallCaps/>
        </w:rPr>
        <w:t>Full or working title of the book:</w:t>
      </w:r>
    </w:p>
    <w:p w:rsidR="007030A8" w:rsidRDefault="00301B56">
      <w:pPr>
        <w:rPr>
          <w:rFonts w:ascii="Arial" w:hAnsi="Arial"/>
          <w:smallCaps/>
        </w:rPr>
      </w:pPr>
      <w:r>
        <w:t>Neural Representations of Meaning</w:t>
      </w:r>
    </w:p>
    <w:p w:rsidR="007030A8" w:rsidRDefault="007030A8">
      <w:pPr>
        <w:tabs>
          <w:tab w:val="left" w:pos="1612"/>
        </w:tabs>
        <w:rPr>
          <w:rFonts w:ascii="Arial" w:hAnsi="Arial"/>
          <w:smallCaps/>
        </w:rPr>
      </w:pPr>
    </w:p>
    <w:p w:rsidR="007030A8" w:rsidRDefault="007030A8">
      <w:pPr>
        <w:tabs>
          <w:tab w:val="left" w:pos="1612"/>
        </w:tabs>
        <w:rPr>
          <w:rFonts w:ascii="Arial" w:hAnsi="Arial"/>
          <w:smallCaps/>
        </w:rPr>
      </w:pPr>
    </w:p>
    <w:p w:rsidR="007030A8" w:rsidRDefault="007030A8">
      <w:pPr>
        <w:rPr>
          <w:rFonts w:ascii="Arial" w:hAnsi="Arial"/>
          <w:b/>
          <w:smallCaps/>
        </w:rPr>
      </w:pPr>
      <w:r>
        <w:rPr>
          <w:rFonts w:ascii="Arial" w:hAnsi="Arial"/>
          <w:b/>
          <w:smallCaps/>
        </w:rPr>
        <w:t>Subtitle:</w:t>
      </w:r>
    </w:p>
    <w:p w:rsidR="007030A8" w:rsidRDefault="00301B56">
      <w:pPr>
        <w:rPr>
          <w:rFonts w:ascii="Arial" w:hAnsi="Arial"/>
          <w:smallCaps/>
        </w:rPr>
      </w:pPr>
      <w:r>
        <w:rPr>
          <w:rFonts w:ascii="Arial" w:hAnsi="Arial"/>
          <w:smallCaps/>
        </w:rPr>
        <w:t>Modern Developments in using machine learnt representations of natural language</w:t>
      </w:r>
    </w:p>
    <w:p w:rsidR="007030A8" w:rsidRDefault="007030A8">
      <w:pPr>
        <w:rPr>
          <w:rFonts w:ascii="Arial" w:hAnsi="Arial"/>
          <w:smallCaps/>
        </w:rPr>
      </w:pPr>
    </w:p>
    <w:p w:rsidR="007030A8" w:rsidRDefault="007030A8">
      <w:pPr>
        <w:rPr>
          <w:rFonts w:ascii="Arial" w:hAnsi="Arial"/>
          <w:smallCaps/>
        </w:rPr>
      </w:pPr>
    </w:p>
    <w:tbl>
      <w:tblPr>
        <w:tblW w:w="0" w:type="auto"/>
        <w:tblLayout w:type="fixed"/>
        <w:tblLook w:val="0037" w:firstRow="1" w:lastRow="0" w:firstColumn="0" w:lastColumn="0" w:noHBand="0" w:noVBand="0"/>
      </w:tblPr>
      <w:tblGrid>
        <w:gridCol w:w="4724"/>
        <w:gridCol w:w="4456"/>
      </w:tblGrid>
      <w:tr w:rsidR="007030A8">
        <w:tc>
          <w:tcPr>
            <w:tcW w:w="4724" w:type="dxa"/>
            <w:tcBorders>
              <w:top w:val="single" w:sz="12" w:space="0" w:color="808080"/>
              <w:left w:val="single" w:sz="12" w:space="0" w:color="808080"/>
              <w:bottom w:val="single" w:sz="6" w:space="0" w:color="808080"/>
              <w:right w:val="single" w:sz="6" w:space="0" w:color="C0C0C0"/>
            </w:tcBorders>
            <w:shd w:val="pct10" w:color="000000" w:fill="FFFFFF"/>
          </w:tcPr>
          <w:p w:rsidR="007030A8" w:rsidRDefault="007030A8">
            <w:pPr>
              <w:rPr>
                <w:rFonts w:ascii="Arial" w:hAnsi="Arial"/>
                <w:b/>
                <w:i/>
                <w:smallCaps/>
              </w:rPr>
            </w:pPr>
            <w:r>
              <w:rPr>
                <w:rFonts w:ascii="Arial" w:hAnsi="Arial"/>
                <w:b/>
                <w:i/>
                <w:smallCaps/>
              </w:rPr>
              <w:t xml:space="preserve">Name &amp; Affiliation of each Author / Editor </w:t>
            </w:r>
          </w:p>
          <w:p w:rsidR="007030A8" w:rsidRDefault="007030A8">
            <w:pPr>
              <w:rPr>
                <w:rFonts w:ascii="Arial" w:hAnsi="Arial"/>
                <w:b/>
                <w:i/>
                <w:smallCaps/>
              </w:rPr>
            </w:pPr>
            <w:r>
              <w:rPr>
                <w:rFonts w:ascii="Arial" w:hAnsi="Arial"/>
                <w:b/>
                <w:i/>
              </w:rPr>
              <w:t xml:space="preserve">    (as they should appear in the book)</w:t>
            </w:r>
          </w:p>
          <w:p w:rsidR="007030A8" w:rsidRDefault="007030A8">
            <w:pPr>
              <w:rPr>
                <w:rFonts w:ascii="Arial" w:hAnsi="Arial"/>
                <w:b/>
                <w:i/>
                <w:smallCaps/>
              </w:rPr>
            </w:pPr>
          </w:p>
        </w:tc>
        <w:tc>
          <w:tcPr>
            <w:tcW w:w="4456" w:type="dxa"/>
            <w:tcBorders>
              <w:top w:val="single" w:sz="12" w:space="0" w:color="808080"/>
              <w:left w:val="single" w:sz="6" w:space="0" w:color="C0C0C0"/>
              <w:bottom w:val="single" w:sz="6" w:space="0" w:color="808080"/>
              <w:right w:val="single" w:sz="12" w:space="0" w:color="808080"/>
            </w:tcBorders>
          </w:tcPr>
          <w:p w:rsidR="007030A8" w:rsidRDefault="007030A8">
            <w:pPr>
              <w:rPr>
                <w:rFonts w:ascii="Arial" w:hAnsi="Arial"/>
                <w:b/>
                <w:i/>
                <w:smallCaps/>
              </w:rPr>
            </w:pPr>
            <w:r>
              <w:rPr>
                <w:rFonts w:ascii="Arial" w:hAnsi="Arial"/>
                <w:b/>
                <w:i/>
                <w:smallCaps/>
              </w:rPr>
              <w:t xml:space="preserve">Home </w:t>
            </w:r>
            <w:r w:rsidR="00302014">
              <w:rPr>
                <w:rFonts w:ascii="Arial" w:hAnsi="Arial"/>
                <w:b/>
                <w:i/>
                <w:smallCaps/>
              </w:rPr>
              <w:t xml:space="preserve">and email </w:t>
            </w:r>
            <w:r>
              <w:rPr>
                <w:rFonts w:ascii="Arial" w:hAnsi="Arial"/>
                <w:b/>
                <w:i/>
                <w:smallCaps/>
              </w:rPr>
              <w:t>Address</w:t>
            </w:r>
            <w:r w:rsidR="00302014">
              <w:rPr>
                <w:rFonts w:ascii="Arial" w:hAnsi="Arial"/>
                <w:b/>
                <w:i/>
                <w:smallCaps/>
              </w:rPr>
              <w:t>es</w:t>
            </w:r>
            <w:r>
              <w:rPr>
                <w:rFonts w:ascii="Arial" w:hAnsi="Arial"/>
                <w:b/>
                <w:i/>
                <w:smallCaps/>
              </w:rPr>
              <w:t xml:space="preserve"> (for royalty purposes)</w:t>
            </w:r>
          </w:p>
        </w:tc>
      </w:tr>
      <w:tr w:rsidR="007030A8">
        <w:tc>
          <w:tcPr>
            <w:tcW w:w="4724" w:type="dxa"/>
            <w:tcBorders>
              <w:left w:val="single" w:sz="12" w:space="0" w:color="808080"/>
              <w:right w:val="single" w:sz="6" w:space="0" w:color="C0C0C0"/>
            </w:tcBorders>
            <w:shd w:val="pct10" w:color="000000" w:fill="FFFFFF"/>
          </w:tcPr>
          <w:p w:rsidR="007030A8" w:rsidRDefault="00301B56">
            <w:pPr>
              <w:rPr>
                <w:rFonts w:ascii="Arial" w:hAnsi="Arial"/>
                <w:smallCaps/>
              </w:rPr>
            </w:pPr>
            <w:r>
              <w:rPr>
                <w:rFonts w:ascii="Arial" w:hAnsi="Arial"/>
                <w:smallCaps/>
              </w:rPr>
              <w:t>Lyndon White</w:t>
            </w:r>
            <w:r>
              <w:rPr>
                <w:rFonts w:ascii="Arial" w:hAnsi="Arial"/>
                <w:smallCaps/>
              </w:rPr>
              <w:br/>
              <w:t>School of Electrical, Electronic and Computer Engineering.</w:t>
            </w:r>
            <w:r>
              <w:rPr>
                <w:rFonts w:ascii="Arial" w:hAnsi="Arial"/>
                <w:smallCaps/>
              </w:rPr>
              <w:br/>
              <w:t>The University of Western Australia</w:t>
            </w:r>
          </w:p>
          <w:p w:rsidR="00301B56" w:rsidRDefault="00301B56">
            <w:pPr>
              <w:rPr>
                <w:rFonts w:ascii="Arial" w:hAnsi="Arial"/>
                <w:smallCaps/>
              </w:rPr>
            </w:pPr>
          </w:p>
        </w:tc>
        <w:tc>
          <w:tcPr>
            <w:tcW w:w="4456" w:type="dxa"/>
            <w:tcBorders>
              <w:left w:val="single" w:sz="6" w:space="0" w:color="C0C0C0"/>
              <w:right w:val="single" w:sz="12" w:space="0" w:color="808080"/>
            </w:tcBorders>
          </w:tcPr>
          <w:p w:rsidR="007030A8" w:rsidRDefault="00301B56">
            <w:pPr>
              <w:rPr>
                <w:rFonts w:ascii="Arial" w:hAnsi="Arial"/>
                <w:smallCaps/>
              </w:rPr>
            </w:pPr>
            <w:hyperlink r:id="rId8" w:history="1">
              <w:r w:rsidRPr="00594766">
                <w:rPr>
                  <w:rStyle w:val="Hyperlink"/>
                  <w:rFonts w:ascii="Arial" w:hAnsi="Arial"/>
                  <w:smallCaps/>
                </w:rPr>
                <w:t>lyndon.white@research.uwa.edu.au</w:t>
              </w:r>
            </w:hyperlink>
            <w:r>
              <w:rPr>
                <w:rFonts w:ascii="Arial" w:hAnsi="Arial"/>
                <w:smallCaps/>
              </w:rPr>
              <w:br/>
              <w:t>2A Alston Av, Como, Western Australia</w:t>
            </w:r>
          </w:p>
          <w:p w:rsidR="007030A8" w:rsidRDefault="007030A8">
            <w:pPr>
              <w:rPr>
                <w:rFonts w:ascii="Arial" w:hAnsi="Arial"/>
                <w:smallCaps/>
              </w:rPr>
            </w:pPr>
          </w:p>
          <w:p w:rsidR="007030A8" w:rsidRDefault="007030A8">
            <w:pPr>
              <w:rPr>
                <w:rFonts w:ascii="Arial" w:hAnsi="Arial"/>
                <w:smallCaps/>
              </w:rPr>
            </w:pPr>
          </w:p>
        </w:tc>
      </w:tr>
      <w:tr w:rsidR="007030A8">
        <w:tc>
          <w:tcPr>
            <w:tcW w:w="4724" w:type="dxa"/>
            <w:tcBorders>
              <w:left w:val="single" w:sz="12" w:space="0" w:color="808080"/>
              <w:right w:val="single" w:sz="6" w:space="0" w:color="C0C0C0"/>
            </w:tcBorders>
            <w:shd w:val="pct10" w:color="000000" w:fill="FFFFFF"/>
          </w:tcPr>
          <w:p w:rsidR="00301B56" w:rsidRDefault="00301B56">
            <w:pPr>
              <w:rPr>
                <w:rFonts w:ascii="Arial" w:hAnsi="Arial"/>
                <w:smallCaps/>
              </w:rPr>
            </w:pPr>
            <w:r>
              <w:rPr>
                <w:rFonts w:ascii="Arial" w:hAnsi="Arial"/>
                <w:smallCaps/>
              </w:rPr>
              <w:t xml:space="preserve">Roberto </w:t>
            </w:r>
            <w:proofErr w:type="spellStart"/>
            <w:r>
              <w:rPr>
                <w:rFonts w:ascii="Arial" w:hAnsi="Arial"/>
                <w:smallCaps/>
              </w:rPr>
              <w:t>Togneri</w:t>
            </w:r>
            <w:proofErr w:type="spellEnd"/>
          </w:p>
          <w:p w:rsidR="007030A8" w:rsidRDefault="00301B56">
            <w:pPr>
              <w:rPr>
                <w:rFonts w:ascii="Arial" w:hAnsi="Arial"/>
                <w:smallCaps/>
              </w:rPr>
            </w:pPr>
            <w:r>
              <w:rPr>
                <w:rFonts w:ascii="Arial" w:hAnsi="Arial"/>
                <w:smallCaps/>
              </w:rPr>
              <w:t xml:space="preserve">School of Electrical, </w:t>
            </w:r>
            <w:r>
              <w:rPr>
                <w:rFonts w:ascii="Arial" w:hAnsi="Arial"/>
                <w:smallCaps/>
              </w:rPr>
              <w:t>Electronic and Computer Engineering.</w:t>
            </w:r>
            <w:r>
              <w:rPr>
                <w:rFonts w:ascii="Arial" w:hAnsi="Arial"/>
                <w:smallCaps/>
              </w:rPr>
              <w:br/>
              <w:t>The University of Western Australia</w:t>
            </w:r>
          </w:p>
        </w:tc>
        <w:tc>
          <w:tcPr>
            <w:tcW w:w="4456" w:type="dxa"/>
            <w:tcBorders>
              <w:left w:val="single" w:sz="6" w:space="0" w:color="C0C0C0"/>
              <w:right w:val="single" w:sz="12" w:space="0" w:color="808080"/>
            </w:tcBorders>
          </w:tcPr>
          <w:p w:rsidR="007030A8" w:rsidRDefault="007030A8">
            <w:pPr>
              <w:rPr>
                <w:rFonts w:ascii="Arial" w:hAnsi="Arial"/>
                <w:smallCaps/>
              </w:rPr>
            </w:pPr>
          </w:p>
          <w:p w:rsidR="007030A8" w:rsidRDefault="00301B56">
            <w:pPr>
              <w:rPr>
                <w:rFonts w:ascii="Arial" w:hAnsi="Arial"/>
                <w:smallCaps/>
              </w:rPr>
            </w:pPr>
            <w:r w:rsidRPr="00301B56">
              <w:rPr>
                <w:rFonts w:ascii="Arial" w:hAnsi="Arial"/>
                <w:smallCaps/>
              </w:rPr>
              <w:t>roberto.togneri@uwa.edu.au</w:t>
            </w:r>
          </w:p>
          <w:p w:rsidR="007030A8" w:rsidRDefault="007030A8">
            <w:pPr>
              <w:rPr>
                <w:rFonts w:ascii="Arial" w:hAnsi="Arial"/>
                <w:smallCaps/>
              </w:rPr>
            </w:pPr>
          </w:p>
        </w:tc>
      </w:tr>
      <w:tr w:rsidR="007030A8">
        <w:tc>
          <w:tcPr>
            <w:tcW w:w="4724" w:type="dxa"/>
            <w:tcBorders>
              <w:left w:val="single" w:sz="12" w:space="0" w:color="808080"/>
              <w:bottom w:val="single" w:sz="12" w:space="0" w:color="808080"/>
              <w:right w:val="single" w:sz="6" w:space="0" w:color="C0C0C0"/>
            </w:tcBorders>
            <w:shd w:val="pct10" w:color="000000" w:fill="FFFFFF"/>
          </w:tcPr>
          <w:p w:rsidR="007030A8" w:rsidRDefault="00301B56">
            <w:pPr>
              <w:rPr>
                <w:rFonts w:ascii="Arial" w:hAnsi="Arial"/>
                <w:smallCaps/>
              </w:rPr>
            </w:pPr>
            <w:r>
              <w:rPr>
                <w:rFonts w:ascii="Arial" w:hAnsi="Arial"/>
                <w:smallCaps/>
              </w:rPr>
              <w:br/>
              <w:t>Wei Liu</w:t>
            </w:r>
            <w:r>
              <w:rPr>
                <w:rFonts w:ascii="Arial" w:hAnsi="Arial"/>
                <w:smallCaps/>
              </w:rPr>
              <w:br/>
            </w:r>
            <w:r>
              <w:rPr>
                <w:rFonts w:ascii="Arial" w:hAnsi="Arial"/>
                <w:smallCaps/>
              </w:rPr>
              <w:t xml:space="preserve">School of </w:t>
            </w:r>
            <w:r>
              <w:rPr>
                <w:rFonts w:ascii="Arial" w:hAnsi="Arial"/>
                <w:smallCaps/>
              </w:rPr>
              <w:t>Computer Science and Software Engineering</w:t>
            </w:r>
            <w:r>
              <w:rPr>
                <w:rFonts w:ascii="Arial" w:hAnsi="Arial"/>
                <w:smallCaps/>
              </w:rPr>
              <w:br/>
              <w:t>The University of Western Australia</w:t>
            </w:r>
          </w:p>
          <w:p w:rsidR="00301B56" w:rsidRDefault="00301B56">
            <w:pPr>
              <w:rPr>
                <w:rFonts w:ascii="Arial" w:hAnsi="Arial"/>
                <w:smallCaps/>
              </w:rPr>
            </w:pPr>
          </w:p>
          <w:p w:rsidR="00301B56" w:rsidRDefault="00301B56">
            <w:pPr>
              <w:rPr>
                <w:rFonts w:ascii="Arial" w:hAnsi="Arial"/>
                <w:smallCaps/>
              </w:rPr>
            </w:pPr>
            <w:r w:rsidRPr="00301B56">
              <w:rPr>
                <w:rFonts w:ascii="Arial" w:hAnsi="Arial"/>
                <w:smallCaps/>
              </w:rPr>
              <w:t xml:space="preserve">Mohammed </w:t>
            </w:r>
            <w:proofErr w:type="spellStart"/>
            <w:r w:rsidRPr="00301B56">
              <w:rPr>
                <w:rFonts w:ascii="Arial" w:hAnsi="Arial"/>
                <w:smallCaps/>
              </w:rPr>
              <w:t>Bennamoun</w:t>
            </w:r>
            <w:proofErr w:type="spellEnd"/>
            <w:r w:rsidRPr="00301B56">
              <w:rPr>
                <w:rFonts w:ascii="Arial" w:hAnsi="Arial"/>
                <w:smallCaps/>
              </w:rPr>
              <w:t xml:space="preserve"> </w:t>
            </w:r>
            <w:r>
              <w:rPr>
                <w:rFonts w:ascii="Arial" w:hAnsi="Arial"/>
                <w:smallCaps/>
              </w:rPr>
              <w:br/>
            </w:r>
            <w:r>
              <w:rPr>
                <w:rFonts w:ascii="Arial" w:hAnsi="Arial"/>
                <w:smallCaps/>
              </w:rPr>
              <w:t>School of Computer Science and Software Engineering</w:t>
            </w:r>
            <w:r>
              <w:rPr>
                <w:rFonts w:ascii="Arial" w:hAnsi="Arial"/>
                <w:smallCaps/>
              </w:rPr>
              <w:br/>
              <w:t>The University of Western Australia</w:t>
            </w:r>
          </w:p>
          <w:p w:rsidR="00301B56" w:rsidRDefault="00301B56">
            <w:pPr>
              <w:rPr>
                <w:rFonts w:ascii="Arial" w:hAnsi="Arial"/>
                <w:smallCaps/>
              </w:rPr>
            </w:pPr>
          </w:p>
        </w:tc>
        <w:tc>
          <w:tcPr>
            <w:tcW w:w="4456" w:type="dxa"/>
            <w:tcBorders>
              <w:left w:val="single" w:sz="6" w:space="0" w:color="C0C0C0"/>
              <w:bottom w:val="single" w:sz="12" w:space="0" w:color="808080"/>
              <w:right w:val="single" w:sz="12" w:space="0" w:color="808080"/>
            </w:tcBorders>
          </w:tcPr>
          <w:p w:rsidR="007030A8" w:rsidRDefault="007030A8">
            <w:pPr>
              <w:rPr>
                <w:rFonts w:ascii="Arial" w:hAnsi="Arial"/>
                <w:smallCaps/>
              </w:rPr>
            </w:pPr>
          </w:p>
          <w:p w:rsidR="007030A8" w:rsidRDefault="00301B56">
            <w:pPr>
              <w:rPr>
                <w:rFonts w:ascii="Arial" w:hAnsi="Arial"/>
                <w:smallCaps/>
              </w:rPr>
            </w:pPr>
            <w:r w:rsidRPr="00301B56">
              <w:rPr>
                <w:rFonts w:ascii="Arial" w:hAnsi="Arial"/>
                <w:smallCaps/>
              </w:rPr>
              <w:t>wei.liu@uwa.edu.au</w:t>
            </w:r>
          </w:p>
          <w:p w:rsidR="007030A8" w:rsidRDefault="007030A8">
            <w:pPr>
              <w:rPr>
                <w:rFonts w:ascii="Arial" w:hAnsi="Arial"/>
                <w:smallCaps/>
              </w:rPr>
            </w:pPr>
          </w:p>
          <w:p w:rsidR="00301B56" w:rsidRDefault="00301B56">
            <w:pPr>
              <w:rPr>
                <w:rFonts w:ascii="Arial" w:hAnsi="Arial"/>
                <w:smallCaps/>
              </w:rPr>
            </w:pPr>
          </w:p>
          <w:p w:rsidR="00301B56" w:rsidRPr="00301B56" w:rsidRDefault="00301B56" w:rsidP="00301B56">
            <w:pPr>
              <w:rPr>
                <w:rFonts w:ascii="Arial" w:hAnsi="Arial"/>
              </w:rPr>
            </w:pPr>
          </w:p>
          <w:p w:rsidR="00301B56" w:rsidRPr="00301B56" w:rsidRDefault="00301B56" w:rsidP="00301B56">
            <w:pPr>
              <w:rPr>
                <w:rFonts w:ascii="Arial" w:hAnsi="Arial"/>
              </w:rPr>
            </w:pPr>
          </w:p>
          <w:p w:rsidR="00301B56" w:rsidRPr="00301B56" w:rsidRDefault="00301B56" w:rsidP="00301B56">
            <w:pPr>
              <w:rPr>
                <w:rFonts w:ascii="Arial" w:hAnsi="Arial"/>
              </w:rPr>
            </w:pPr>
          </w:p>
          <w:p w:rsidR="00301B56" w:rsidRPr="00301B56" w:rsidRDefault="00301B56" w:rsidP="00301B56">
            <w:pPr>
              <w:rPr>
                <w:rFonts w:ascii="Arial" w:hAnsi="Arial"/>
              </w:rPr>
            </w:pPr>
            <w:r w:rsidRPr="00301B56">
              <w:rPr>
                <w:rFonts w:ascii="Arial" w:hAnsi="Arial"/>
                <w:smallCaps/>
              </w:rPr>
              <w:t>mohammed.bennamoun@uwa.edu.au</w:t>
            </w:r>
          </w:p>
          <w:p w:rsidR="00301B56" w:rsidRDefault="00301B56" w:rsidP="00301B56">
            <w:pPr>
              <w:rPr>
                <w:rFonts w:ascii="Arial" w:hAnsi="Arial"/>
              </w:rPr>
            </w:pPr>
          </w:p>
          <w:p w:rsidR="007030A8" w:rsidRPr="00301B56" w:rsidRDefault="007030A8" w:rsidP="00301B56">
            <w:pPr>
              <w:rPr>
                <w:rFonts w:ascii="Arial" w:hAnsi="Arial"/>
              </w:rPr>
            </w:pPr>
          </w:p>
        </w:tc>
      </w:tr>
    </w:tbl>
    <w:p w:rsidR="007030A8" w:rsidRDefault="007030A8">
      <w:pPr>
        <w:rPr>
          <w:rFonts w:ascii="Arial" w:hAnsi="Arial"/>
        </w:rPr>
      </w:pPr>
    </w:p>
    <w:p w:rsidR="007030A8" w:rsidRDefault="007030A8">
      <w:pPr>
        <w:rPr>
          <w:rFonts w:ascii="Arial" w:hAnsi="Arial"/>
        </w:rPr>
      </w:pPr>
    </w:p>
    <w:p w:rsidR="007030A8" w:rsidRDefault="007030A8">
      <w:pPr>
        <w:rPr>
          <w:rFonts w:ascii="Arial" w:hAnsi="Arial"/>
        </w:rPr>
      </w:pPr>
      <w:r>
        <w:rPr>
          <w:rFonts w:ascii="Arial" w:hAnsi="Arial"/>
        </w:rPr>
        <w:t>To apply for copyright and registration with the Library of Congress and other bibliographic services we also need the following information about each author/editor:</w:t>
      </w:r>
    </w:p>
    <w:p w:rsidR="007030A8" w:rsidRDefault="007030A8">
      <w:pPr>
        <w:rPr>
          <w:rFonts w:ascii="Arial" w:hAnsi="Arial"/>
        </w:rPr>
      </w:pPr>
    </w:p>
    <w:tbl>
      <w:tblPr>
        <w:tblW w:w="0" w:type="auto"/>
        <w:tblLayout w:type="fixed"/>
        <w:tblLook w:val="0037" w:firstRow="1" w:lastRow="0" w:firstColumn="0" w:lastColumn="0" w:noHBand="0" w:noVBand="0"/>
      </w:tblPr>
      <w:tblGrid>
        <w:gridCol w:w="2518"/>
        <w:gridCol w:w="1550"/>
        <w:gridCol w:w="1710"/>
        <w:gridCol w:w="1418"/>
        <w:gridCol w:w="1985"/>
      </w:tblGrid>
      <w:tr w:rsidR="007030A8">
        <w:trPr>
          <w:trHeight w:val="760"/>
        </w:trPr>
        <w:tc>
          <w:tcPr>
            <w:tcW w:w="2518" w:type="dxa"/>
            <w:tcBorders>
              <w:top w:val="single" w:sz="12" w:space="0" w:color="808080"/>
              <w:left w:val="single" w:sz="12" w:space="0" w:color="808080"/>
              <w:bottom w:val="single" w:sz="6" w:space="0" w:color="808080"/>
              <w:right w:val="single" w:sz="6" w:space="0" w:color="C0C0C0"/>
            </w:tcBorders>
            <w:shd w:val="pct5" w:color="000000" w:fill="FFFFFF"/>
          </w:tcPr>
          <w:p w:rsidR="007030A8" w:rsidRDefault="007030A8">
            <w:pPr>
              <w:rPr>
                <w:rFonts w:ascii="Arial" w:hAnsi="Arial"/>
                <w:b/>
                <w:i/>
                <w:smallCaps/>
              </w:rPr>
            </w:pPr>
            <w:r>
              <w:rPr>
                <w:rFonts w:ascii="Arial" w:hAnsi="Arial"/>
                <w:b/>
                <w:i/>
                <w:smallCaps/>
              </w:rPr>
              <w:t>Last Name</w:t>
            </w:r>
          </w:p>
        </w:tc>
        <w:tc>
          <w:tcPr>
            <w:tcW w:w="1550" w:type="dxa"/>
            <w:tcBorders>
              <w:top w:val="single" w:sz="12" w:space="0" w:color="808080"/>
              <w:left w:val="single" w:sz="6" w:space="0" w:color="C0C0C0"/>
              <w:bottom w:val="single" w:sz="6" w:space="0" w:color="808080"/>
              <w:right w:val="single" w:sz="6" w:space="0" w:color="C0C0C0"/>
            </w:tcBorders>
          </w:tcPr>
          <w:p w:rsidR="007030A8" w:rsidRDefault="007030A8">
            <w:pPr>
              <w:rPr>
                <w:rFonts w:ascii="Arial" w:hAnsi="Arial"/>
                <w:b/>
                <w:i/>
                <w:smallCaps/>
              </w:rPr>
            </w:pPr>
            <w:r>
              <w:rPr>
                <w:rFonts w:ascii="Arial" w:hAnsi="Arial"/>
                <w:b/>
                <w:i/>
                <w:smallCaps/>
              </w:rPr>
              <w:t>First names</w:t>
            </w:r>
          </w:p>
        </w:tc>
        <w:tc>
          <w:tcPr>
            <w:tcW w:w="1710" w:type="dxa"/>
            <w:tcBorders>
              <w:top w:val="single" w:sz="12" w:space="0" w:color="808080"/>
              <w:left w:val="single" w:sz="6" w:space="0" w:color="C0C0C0"/>
              <w:bottom w:val="single" w:sz="6" w:space="0" w:color="808080"/>
              <w:right w:val="single" w:sz="6" w:space="0" w:color="C0C0C0"/>
            </w:tcBorders>
            <w:shd w:val="pct5" w:color="000000" w:fill="FFFFFF"/>
          </w:tcPr>
          <w:p w:rsidR="007030A8" w:rsidRDefault="007030A8">
            <w:pPr>
              <w:rPr>
                <w:rFonts w:ascii="Arial" w:hAnsi="Arial"/>
                <w:b/>
                <w:i/>
                <w:smallCaps/>
              </w:rPr>
            </w:pPr>
            <w:r>
              <w:rPr>
                <w:rFonts w:ascii="Arial" w:hAnsi="Arial"/>
                <w:b/>
                <w:i/>
                <w:smallCaps/>
              </w:rPr>
              <w:t>Date of birth</w:t>
            </w:r>
          </w:p>
        </w:tc>
        <w:tc>
          <w:tcPr>
            <w:tcW w:w="1418" w:type="dxa"/>
            <w:tcBorders>
              <w:top w:val="single" w:sz="12" w:space="0" w:color="808080"/>
              <w:left w:val="single" w:sz="6" w:space="0" w:color="C0C0C0"/>
              <w:bottom w:val="single" w:sz="6" w:space="0" w:color="808080"/>
              <w:right w:val="single" w:sz="6" w:space="0" w:color="C0C0C0"/>
            </w:tcBorders>
          </w:tcPr>
          <w:p w:rsidR="007030A8" w:rsidRDefault="007030A8">
            <w:pPr>
              <w:rPr>
                <w:rFonts w:ascii="Arial" w:hAnsi="Arial"/>
                <w:b/>
                <w:i/>
                <w:smallCaps/>
              </w:rPr>
            </w:pPr>
            <w:r>
              <w:rPr>
                <w:rFonts w:ascii="Arial" w:hAnsi="Arial"/>
                <w:b/>
                <w:i/>
                <w:smallCaps/>
              </w:rPr>
              <w:t>Nationality</w:t>
            </w:r>
          </w:p>
        </w:tc>
        <w:tc>
          <w:tcPr>
            <w:tcW w:w="1985" w:type="dxa"/>
            <w:tcBorders>
              <w:top w:val="single" w:sz="12" w:space="0" w:color="808080"/>
              <w:left w:val="single" w:sz="6" w:space="0" w:color="C0C0C0"/>
              <w:bottom w:val="single" w:sz="6" w:space="0" w:color="808080"/>
              <w:right w:val="single" w:sz="12" w:space="0" w:color="808080"/>
            </w:tcBorders>
            <w:shd w:val="pct5" w:color="000000" w:fill="FFFFFF"/>
          </w:tcPr>
          <w:p w:rsidR="007030A8" w:rsidRDefault="007030A8">
            <w:pPr>
              <w:rPr>
                <w:rFonts w:ascii="Arial" w:hAnsi="Arial"/>
                <w:b/>
                <w:i/>
                <w:smallCaps/>
              </w:rPr>
            </w:pPr>
            <w:r>
              <w:rPr>
                <w:rFonts w:ascii="Arial" w:hAnsi="Arial"/>
                <w:b/>
                <w:i/>
                <w:smallCaps/>
              </w:rPr>
              <w:t>Qualifications</w:t>
            </w:r>
          </w:p>
        </w:tc>
      </w:tr>
      <w:tr w:rsidR="007030A8">
        <w:trPr>
          <w:trHeight w:val="760"/>
        </w:trPr>
        <w:tc>
          <w:tcPr>
            <w:tcW w:w="2518" w:type="dxa"/>
            <w:tcBorders>
              <w:left w:val="single" w:sz="12" w:space="0" w:color="808080"/>
              <w:right w:val="single" w:sz="6" w:space="0" w:color="C0C0C0"/>
            </w:tcBorders>
            <w:shd w:val="pct5" w:color="000000" w:fill="FFFFFF"/>
          </w:tcPr>
          <w:p w:rsidR="007030A8" w:rsidRDefault="007030A8">
            <w:pPr>
              <w:rPr>
                <w:rFonts w:ascii="Arial" w:hAnsi="Arial"/>
                <w:smallCaps/>
              </w:rPr>
            </w:pPr>
          </w:p>
          <w:p w:rsidR="007030A8" w:rsidRDefault="007030A8">
            <w:pPr>
              <w:rPr>
                <w:rFonts w:ascii="Arial" w:hAnsi="Arial"/>
                <w:smallCaps/>
              </w:rPr>
            </w:pPr>
          </w:p>
          <w:p w:rsidR="007030A8" w:rsidRDefault="007030A8">
            <w:pPr>
              <w:rPr>
                <w:rFonts w:ascii="Arial" w:hAnsi="Arial"/>
                <w:smallCaps/>
              </w:rPr>
            </w:pPr>
          </w:p>
        </w:tc>
        <w:tc>
          <w:tcPr>
            <w:tcW w:w="1550" w:type="dxa"/>
            <w:tcBorders>
              <w:left w:val="single" w:sz="6" w:space="0" w:color="C0C0C0"/>
              <w:right w:val="single" w:sz="6" w:space="0" w:color="C0C0C0"/>
            </w:tcBorders>
          </w:tcPr>
          <w:p w:rsidR="007030A8" w:rsidRDefault="007030A8">
            <w:pPr>
              <w:rPr>
                <w:rFonts w:ascii="Arial" w:hAnsi="Arial"/>
                <w:smallCaps/>
              </w:rPr>
            </w:pPr>
          </w:p>
          <w:p w:rsidR="007030A8" w:rsidRDefault="007030A8">
            <w:pPr>
              <w:rPr>
                <w:rFonts w:ascii="Arial" w:hAnsi="Arial"/>
                <w:smallCaps/>
              </w:rPr>
            </w:pPr>
          </w:p>
        </w:tc>
        <w:tc>
          <w:tcPr>
            <w:tcW w:w="1710" w:type="dxa"/>
            <w:tcBorders>
              <w:left w:val="single" w:sz="6" w:space="0" w:color="C0C0C0"/>
              <w:right w:val="single" w:sz="6" w:space="0" w:color="C0C0C0"/>
            </w:tcBorders>
            <w:shd w:val="pct5" w:color="000000" w:fill="FFFFFF"/>
          </w:tcPr>
          <w:p w:rsidR="007030A8" w:rsidRDefault="007030A8">
            <w:pPr>
              <w:rPr>
                <w:rFonts w:ascii="Arial" w:hAnsi="Arial"/>
                <w:smallCaps/>
              </w:rPr>
            </w:pPr>
          </w:p>
          <w:p w:rsidR="007030A8" w:rsidRDefault="007030A8">
            <w:pPr>
              <w:rPr>
                <w:rFonts w:ascii="Arial" w:hAnsi="Arial"/>
                <w:smallCaps/>
              </w:rPr>
            </w:pPr>
          </w:p>
        </w:tc>
        <w:tc>
          <w:tcPr>
            <w:tcW w:w="1418" w:type="dxa"/>
            <w:tcBorders>
              <w:left w:val="single" w:sz="6" w:space="0" w:color="C0C0C0"/>
              <w:right w:val="single" w:sz="6" w:space="0" w:color="C0C0C0"/>
            </w:tcBorders>
          </w:tcPr>
          <w:p w:rsidR="007030A8" w:rsidRDefault="007030A8">
            <w:pPr>
              <w:rPr>
                <w:rFonts w:ascii="Arial" w:hAnsi="Arial"/>
                <w:smallCaps/>
              </w:rPr>
            </w:pPr>
          </w:p>
          <w:p w:rsidR="007030A8" w:rsidRDefault="007030A8">
            <w:pPr>
              <w:rPr>
                <w:rFonts w:ascii="Arial" w:hAnsi="Arial"/>
                <w:smallCaps/>
              </w:rPr>
            </w:pPr>
          </w:p>
        </w:tc>
        <w:tc>
          <w:tcPr>
            <w:tcW w:w="1985" w:type="dxa"/>
            <w:tcBorders>
              <w:left w:val="single" w:sz="6" w:space="0" w:color="C0C0C0"/>
              <w:right w:val="single" w:sz="12" w:space="0" w:color="808080"/>
            </w:tcBorders>
            <w:shd w:val="pct5" w:color="000000" w:fill="FFFFFF"/>
          </w:tcPr>
          <w:p w:rsidR="007030A8" w:rsidRDefault="007030A8">
            <w:pPr>
              <w:rPr>
                <w:rFonts w:ascii="Arial" w:hAnsi="Arial"/>
                <w:smallCaps/>
              </w:rPr>
            </w:pPr>
          </w:p>
          <w:p w:rsidR="007030A8" w:rsidRDefault="007030A8">
            <w:pPr>
              <w:rPr>
                <w:rFonts w:ascii="Arial" w:hAnsi="Arial"/>
                <w:smallCaps/>
              </w:rPr>
            </w:pPr>
          </w:p>
        </w:tc>
      </w:tr>
      <w:tr w:rsidR="007030A8">
        <w:trPr>
          <w:trHeight w:val="760"/>
        </w:trPr>
        <w:tc>
          <w:tcPr>
            <w:tcW w:w="2518" w:type="dxa"/>
            <w:tcBorders>
              <w:left w:val="single" w:sz="12" w:space="0" w:color="808080"/>
              <w:right w:val="single" w:sz="6" w:space="0" w:color="C0C0C0"/>
            </w:tcBorders>
            <w:shd w:val="pct5" w:color="000000" w:fill="FFFFFF"/>
          </w:tcPr>
          <w:p w:rsidR="007030A8" w:rsidRDefault="007030A8">
            <w:pPr>
              <w:rPr>
                <w:rFonts w:ascii="Arial" w:hAnsi="Arial"/>
                <w:smallCaps/>
              </w:rPr>
            </w:pPr>
          </w:p>
          <w:p w:rsidR="007030A8" w:rsidRDefault="007030A8">
            <w:pPr>
              <w:rPr>
                <w:rFonts w:ascii="Arial" w:hAnsi="Arial"/>
                <w:smallCaps/>
              </w:rPr>
            </w:pPr>
          </w:p>
        </w:tc>
        <w:tc>
          <w:tcPr>
            <w:tcW w:w="1550" w:type="dxa"/>
            <w:tcBorders>
              <w:left w:val="single" w:sz="6" w:space="0" w:color="C0C0C0"/>
              <w:right w:val="single" w:sz="6" w:space="0" w:color="C0C0C0"/>
            </w:tcBorders>
          </w:tcPr>
          <w:p w:rsidR="007030A8" w:rsidRDefault="007030A8">
            <w:pPr>
              <w:rPr>
                <w:rFonts w:ascii="Arial" w:hAnsi="Arial"/>
                <w:smallCaps/>
              </w:rPr>
            </w:pPr>
          </w:p>
          <w:p w:rsidR="007030A8" w:rsidRDefault="007030A8">
            <w:pPr>
              <w:rPr>
                <w:rFonts w:ascii="Arial" w:hAnsi="Arial"/>
                <w:smallCaps/>
              </w:rPr>
            </w:pPr>
          </w:p>
        </w:tc>
        <w:tc>
          <w:tcPr>
            <w:tcW w:w="1710" w:type="dxa"/>
            <w:tcBorders>
              <w:left w:val="single" w:sz="6" w:space="0" w:color="C0C0C0"/>
              <w:right w:val="single" w:sz="6" w:space="0" w:color="C0C0C0"/>
            </w:tcBorders>
            <w:shd w:val="pct5" w:color="000000" w:fill="FFFFFF"/>
          </w:tcPr>
          <w:p w:rsidR="007030A8" w:rsidRDefault="007030A8">
            <w:pPr>
              <w:rPr>
                <w:rFonts w:ascii="Arial" w:hAnsi="Arial"/>
                <w:smallCaps/>
              </w:rPr>
            </w:pPr>
          </w:p>
          <w:p w:rsidR="007030A8" w:rsidRDefault="007030A8">
            <w:pPr>
              <w:rPr>
                <w:rFonts w:ascii="Arial" w:hAnsi="Arial"/>
                <w:smallCaps/>
              </w:rPr>
            </w:pPr>
          </w:p>
        </w:tc>
        <w:tc>
          <w:tcPr>
            <w:tcW w:w="1418" w:type="dxa"/>
            <w:tcBorders>
              <w:left w:val="single" w:sz="6" w:space="0" w:color="C0C0C0"/>
              <w:right w:val="single" w:sz="6" w:space="0" w:color="C0C0C0"/>
            </w:tcBorders>
          </w:tcPr>
          <w:p w:rsidR="007030A8" w:rsidRDefault="007030A8">
            <w:pPr>
              <w:rPr>
                <w:rFonts w:ascii="Arial" w:hAnsi="Arial"/>
                <w:smallCaps/>
              </w:rPr>
            </w:pPr>
          </w:p>
          <w:p w:rsidR="007030A8" w:rsidRDefault="007030A8">
            <w:pPr>
              <w:rPr>
                <w:rFonts w:ascii="Arial" w:hAnsi="Arial"/>
                <w:smallCaps/>
              </w:rPr>
            </w:pPr>
          </w:p>
        </w:tc>
        <w:tc>
          <w:tcPr>
            <w:tcW w:w="1985" w:type="dxa"/>
            <w:tcBorders>
              <w:left w:val="single" w:sz="6" w:space="0" w:color="C0C0C0"/>
              <w:right w:val="single" w:sz="12" w:space="0" w:color="808080"/>
            </w:tcBorders>
            <w:shd w:val="pct5" w:color="000000" w:fill="FFFFFF"/>
          </w:tcPr>
          <w:p w:rsidR="007030A8" w:rsidRDefault="007030A8">
            <w:pPr>
              <w:rPr>
                <w:rFonts w:ascii="Arial" w:hAnsi="Arial"/>
                <w:smallCaps/>
              </w:rPr>
            </w:pPr>
          </w:p>
          <w:p w:rsidR="007030A8" w:rsidRDefault="007030A8">
            <w:pPr>
              <w:rPr>
                <w:rFonts w:ascii="Arial" w:hAnsi="Arial"/>
                <w:smallCaps/>
              </w:rPr>
            </w:pPr>
          </w:p>
        </w:tc>
      </w:tr>
      <w:tr w:rsidR="007030A8">
        <w:trPr>
          <w:trHeight w:val="760"/>
        </w:trPr>
        <w:tc>
          <w:tcPr>
            <w:tcW w:w="2518" w:type="dxa"/>
            <w:tcBorders>
              <w:left w:val="single" w:sz="12" w:space="0" w:color="808080"/>
              <w:bottom w:val="single" w:sz="6" w:space="0" w:color="C0C0C0"/>
              <w:right w:val="single" w:sz="6" w:space="0" w:color="C0C0C0"/>
            </w:tcBorders>
            <w:shd w:val="pct5" w:color="000000" w:fill="FFFFFF"/>
          </w:tcPr>
          <w:p w:rsidR="007030A8" w:rsidRDefault="007030A8">
            <w:pPr>
              <w:rPr>
                <w:rFonts w:ascii="Arial" w:hAnsi="Arial"/>
                <w:smallCaps/>
              </w:rPr>
            </w:pPr>
          </w:p>
          <w:p w:rsidR="007030A8" w:rsidRDefault="007030A8">
            <w:pPr>
              <w:rPr>
                <w:rFonts w:ascii="Arial" w:hAnsi="Arial"/>
                <w:smallCaps/>
              </w:rPr>
            </w:pPr>
          </w:p>
        </w:tc>
        <w:tc>
          <w:tcPr>
            <w:tcW w:w="1550" w:type="dxa"/>
            <w:tcBorders>
              <w:left w:val="single" w:sz="6" w:space="0" w:color="C0C0C0"/>
              <w:bottom w:val="single" w:sz="6" w:space="0" w:color="C0C0C0"/>
              <w:right w:val="single" w:sz="6" w:space="0" w:color="C0C0C0"/>
            </w:tcBorders>
          </w:tcPr>
          <w:p w:rsidR="007030A8" w:rsidRDefault="007030A8">
            <w:pPr>
              <w:rPr>
                <w:rFonts w:ascii="Arial" w:hAnsi="Arial"/>
                <w:smallCaps/>
              </w:rPr>
            </w:pPr>
          </w:p>
          <w:p w:rsidR="007030A8" w:rsidRDefault="007030A8">
            <w:pPr>
              <w:rPr>
                <w:rFonts w:ascii="Arial" w:hAnsi="Arial"/>
                <w:smallCaps/>
              </w:rPr>
            </w:pPr>
          </w:p>
        </w:tc>
        <w:tc>
          <w:tcPr>
            <w:tcW w:w="1710" w:type="dxa"/>
            <w:tcBorders>
              <w:left w:val="single" w:sz="6" w:space="0" w:color="C0C0C0"/>
              <w:bottom w:val="single" w:sz="6" w:space="0" w:color="C0C0C0"/>
              <w:right w:val="single" w:sz="6" w:space="0" w:color="C0C0C0"/>
            </w:tcBorders>
            <w:shd w:val="pct5" w:color="000000" w:fill="FFFFFF"/>
          </w:tcPr>
          <w:p w:rsidR="007030A8" w:rsidRDefault="007030A8">
            <w:pPr>
              <w:rPr>
                <w:rFonts w:ascii="Arial" w:hAnsi="Arial"/>
                <w:smallCaps/>
              </w:rPr>
            </w:pPr>
          </w:p>
          <w:p w:rsidR="007030A8" w:rsidRDefault="007030A8">
            <w:pPr>
              <w:rPr>
                <w:rFonts w:ascii="Arial" w:hAnsi="Arial"/>
                <w:smallCaps/>
              </w:rPr>
            </w:pPr>
          </w:p>
        </w:tc>
        <w:tc>
          <w:tcPr>
            <w:tcW w:w="1418" w:type="dxa"/>
            <w:tcBorders>
              <w:left w:val="single" w:sz="6" w:space="0" w:color="C0C0C0"/>
              <w:bottom w:val="single" w:sz="6" w:space="0" w:color="C0C0C0"/>
              <w:right w:val="single" w:sz="6" w:space="0" w:color="C0C0C0"/>
            </w:tcBorders>
          </w:tcPr>
          <w:p w:rsidR="007030A8" w:rsidRDefault="007030A8">
            <w:pPr>
              <w:rPr>
                <w:rFonts w:ascii="Arial" w:hAnsi="Arial"/>
                <w:smallCaps/>
              </w:rPr>
            </w:pPr>
          </w:p>
        </w:tc>
        <w:tc>
          <w:tcPr>
            <w:tcW w:w="1985" w:type="dxa"/>
            <w:tcBorders>
              <w:left w:val="single" w:sz="6" w:space="0" w:color="C0C0C0"/>
              <w:bottom w:val="single" w:sz="6" w:space="0" w:color="C0C0C0"/>
              <w:right w:val="single" w:sz="12" w:space="0" w:color="808080"/>
            </w:tcBorders>
            <w:shd w:val="pct5" w:color="000000" w:fill="FFFFFF"/>
          </w:tcPr>
          <w:p w:rsidR="007030A8" w:rsidRDefault="007030A8">
            <w:pPr>
              <w:rPr>
                <w:rFonts w:ascii="Arial" w:hAnsi="Arial"/>
                <w:smallCaps/>
              </w:rPr>
            </w:pPr>
          </w:p>
          <w:p w:rsidR="007030A8" w:rsidRDefault="007030A8">
            <w:pPr>
              <w:rPr>
                <w:rFonts w:ascii="Arial" w:hAnsi="Arial"/>
                <w:smallCaps/>
              </w:rPr>
            </w:pPr>
          </w:p>
        </w:tc>
      </w:tr>
    </w:tbl>
    <w:p w:rsidR="007030A8" w:rsidRDefault="007030A8">
      <w:pPr>
        <w:rPr>
          <w:rFonts w:ascii="Arial" w:hAnsi="Arial"/>
          <w:b/>
          <w:smallCaps/>
          <w:sz w:val="28"/>
        </w:rPr>
      </w:pPr>
    </w:p>
    <w:p w:rsidR="007030A8" w:rsidRDefault="007030A8">
      <w:pPr>
        <w:rPr>
          <w:rFonts w:ascii="Arial" w:hAnsi="Arial"/>
          <w:b/>
          <w:smallCaps/>
        </w:rPr>
      </w:pPr>
      <w:r>
        <w:rPr>
          <w:rFonts w:ascii="Arial" w:hAnsi="Arial"/>
          <w:smallCaps/>
        </w:rPr>
        <w:t xml:space="preserve">if possible, please attach a short curriculum vitae of each author/editor </w:t>
      </w:r>
      <w:r>
        <w:rPr>
          <w:rFonts w:ascii="Arial" w:hAnsi="Arial"/>
          <w:b/>
          <w:smallCaps/>
        </w:rPr>
        <w:br w:type="page"/>
      </w:r>
    </w:p>
    <w:p w:rsidR="007030A8" w:rsidRDefault="007030A8">
      <w:pPr>
        <w:rPr>
          <w:rFonts w:ascii="Arial" w:hAnsi="Arial"/>
          <w:sz w:val="28"/>
        </w:rPr>
      </w:pPr>
      <w:r>
        <w:rPr>
          <w:rFonts w:ascii="Arial" w:hAnsi="Arial"/>
          <w:b/>
          <w:sz w:val="28"/>
        </w:rPr>
        <w:lastRenderedPageBreak/>
        <w:t>ABOUT YOUR BOOK</w:t>
      </w:r>
    </w:p>
    <w:p w:rsidR="007030A8" w:rsidRDefault="007030A8">
      <w:pPr>
        <w:rPr>
          <w:rFonts w:ascii="Arial" w:hAnsi="Arial"/>
        </w:rPr>
      </w:pPr>
    </w:p>
    <w:p w:rsidR="007030A8" w:rsidRDefault="007030A8">
      <w:pPr>
        <w:rPr>
          <w:rFonts w:ascii="Arial" w:hAnsi="Arial"/>
          <w:b/>
        </w:rPr>
      </w:pPr>
    </w:p>
    <w:p w:rsidR="007030A8" w:rsidRDefault="00925296" w:rsidP="00925296">
      <w:pPr>
        <w:rPr>
          <w:rFonts w:ascii="Arial" w:hAnsi="Arial"/>
        </w:rPr>
      </w:pPr>
      <w:r w:rsidRPr="00CA6867">
        <w:rPr>
          <w:rFonts w:ascii="Cambria" w:hAnsi="Cambria"/>
          <w:b/>
          <w:color w:val="000000"/>
        </w:rPr>
        <w:t xml:space="preserve">Please write a short text about your book (minimum of 200 words), incorporating answers to the following questions. </w:t>
      </w:r>
      <w:r w:rsidRPr="00CA6867">
        <w:rPr>
          <w:rFonts w:ascii="Cambria" w:hAnsi="Cambria"/>
          <w:color w:val="000000"/>
        </w:rPr>
        <w:t>(</w:t>
      </w:r>
      <w:r>
        <w:rPr>
          <w:rFonts w:ascii="Cambria" w:hAnsi="Cambria"/>
          <w:color w:val="000000"/>
        </w:rPr>
        <w:t>What</w:t>
      </w:r>
      <w:r w:rsidRPr="00CA6867">
        <w:t xml:space="preserve"> is the subject of your book? What methods, results, or topics will be of particular interest to the readers, and why? Are there any special features like illustrations, tables, a new form of presentation, or didactic approach? What main benefit will the reader derive from the book?</w:t>
      </w:r>
      <w:r>
        <w:t xml:space="preserve"> </w:t>
      </w:r>
      <w:r w:rsidRPr="00CA6867">
        <w:rPr>
          <w:rFonts w:ascii="Cambria" w:hAnsi="Cambria"/>
          <w:color w:val="000000"/>
        </w:rPr>
        <w:t>This statement will serve as the basis for our promotional texts.)</w:t>
      </w:r>
    </w:p>
    <w:p w:rsidR="007030A8" w:rsidRDefault="007030A8">
      <w:pPr>
        <w:spacing w:line="480" w:lineRule="auto"/>
        <w:rPr>
          <w:rFonts w:ascii="Arial" w:hAnsi="Arial"/>
        </w:rPr>
      </w:pPr>
    </w:p>
    <w:p w:rsidR="0042179C" w:rsidRDefault="00157AD2">
      <w:pPr>
        <w:spacing w:line="480" w:lineRule="auto"/>
        <w:rPr>
          <w:rFonts w:ascii="Arial" w:hAnsi="Arial"/>
        </w:rPr>
      </w:pPr>
      <w:r>
        <w:rPr>
          <w:rFonts w:ascii="Arial" w:hAnsi="Arial"/>
        </w:rPr>
        <w:t xml:space="preserve">This book will cover an introduction to modern natural languages processing via machine learning. It will focus on how neural networks create a machine interpretable representation of the meaning </w:t>
      </w:r>
      <w:r w:rsidR="0042179C">
        <w:rPr>
          <w:rFonts w:ascii="Arial" w:hAnsi="Arial"/>
        </w:rPr>
        <w:t>of</w:t>
      </w:r>
      <w:r>
        <w:rPr>
          <w:rFonts w:ascii="Arial" w:hAnsi="Arial"/>
        </w:rPr>
        <w:t xml:space="preserve"> natural language. </w:t>
      </w:r>
      <w:r w:rsidR="0042179C">
        <w:rPr>
          <w:rFonts w:ascii="Arial" w:hAnsi="Arial"/>
        </w:rPr>
        <w:t>Language is crucially linked to ideas</w:t>
      </w:r>
      <w:r w:rsidR="00714D1D">
        <w:rPr>
          <w:rFonts w:ascii="Arial" w:hAnsi="Arial"/>
        </w:rPr>
        <w:t xml:space="preserve">: As Webster’s 1923 “English Composition and Literature” puts it: </w:t>
      </w:r>
      <w:r w:rsidR="00714D1D" w:rsidRPr="00714D1D">
        <w:rPr>
          <w:rFonts w:ascii="Arial" w:hAnsi="Arial"/>
          <w:i/>
        </w:rPr>
        <w:t>“A sentence is a group of words expressing a complete thought.</w:t>
      </w:r>
      <w:proofErr w:type="gramStart"/>
      <w:r w:rsidR="00714D1D" w:rsidRPr="00714D1D">
        <w:rPr>
          <w:rFonts w:ascii="Arial" w:hAnsi="Arial"/>
          <w:i/>
        </w:rPr>
        <w:t>”</w:t>
      </w:r>
      <w:r w:rsidR="00714D1D">
        <w:rPr>
          <w:rFonts w:ascii="Arial" w:hAnsi="Arial"/>
          <w:i/>
        </w:rPr>
        <w:t>.</w:t>
      </w:r>
      <w:proofErr w:type="gramEnd"/>
      <w:r w:rsidR="00714D1D">
        <w:rPr>
          <w:rFonts w:ascii="Arial" w:hAnsi="Arial"/>
          <w:i/>
        </w:rPr>
        <w:t xml:space="preserve"> </w:t>
      </w:r>
      <w:r w:rsidR="00714D1D">
        <w:rPr>
          <w:rFonts w:ascii="Arial" w:hAnsi="Arial"/>
        </w:rPr>
        <w:t xml:space="preserve">Thus the representation of sentences, the words that make them up, and the documents that are comprised </w:t>
      </w:r>
      <w:proofErr w:type="gramStart"/>
      <w:r w:rsidR="00714D1D">
        <w:rPr>
          <w:rFonts w:ascii="Arial" w:hAnsi="Arial"/>
        </w:rPr>
        <w:t>of  them</w:t>
      </w:r>
      <w:proofErr w:type="gramEnd"/>
      <w:r w:rsidR="00714D1D">
        <w:rPr>
          <w:rFonts w:ascii="Arial" w:hAnsi="Arial"/>
        </w:rPr>
        <w:t xml:space="preserve"> is of crucial importance in current advancements in artificial intelligence and other “smart” systems being developed today.</w:t>
      </w:r>
    </w:p>
    <w:p w:rsidR="00714D1D" w:rsidRDefault="00714D1D">
      <w:pPr>
        <w:spacing w:line="480" w:lineRule="auto"/>
        <w:rPr>
          <w:rFonts w:ascii="Arial" w:hAnsi="Arial"/>
        </w:rPr>
      </w:pPr>
    </w:p>
    <w:p w:rsidR="00157AD2" w:rsidRDefault="00157AD2">
      <w:pPr>
        <w:spacing w:line="480" w:lineRule="auto"/>
        <w:rPr>
          <w:rFonts w:ascii="Arial" w:hAnsi="Arial"/>
        </w:rPr>
      </w:pPr>
      <w:r>
        <w:rPr>
          <w:rFonts w:ascii="Arial" w:hAnsi="Arial"/>
        </w:rPr>
        <w:t>The core focus of the book is as a</w:t>
      </w:r>
      <w:r w:rsidR="00714D1D">
        <w:rPr>
          <w:rFonts w:ascii="Arial" w:hAnsi="Arial"/>
        </w:rPr>
        <w:t>n</w:t>
      </w:r>
      <w:r>
        <w:rPr>
          <w:rFonts w:ascii="Arial" w:hAnsi="Arial"/>
        </w:rPr>
        <w:t xml:space="preserve"> overview of works in the area, </w:t>
      </w:r>
      <w:r w:rsidR="000C3F8C">
        <w:rPr>
          <w:rFonts w:ascii="Arial" w:hAnsi="Arial"/>
        </w:rPr>
        <w:t xml:space="preserve">as it has progressed </w:t>
      </w:r>
      <w:r>
        <w:rPr>
          <w:rFonts w:ascii="Arial" w:hAnsi="Arial"/>
        </w:rPr>
        <w:t xml:space="preserve">from </w:t>
      </w:r>
      <w:proofErr w:type="spellStart"/>
      <w:r w:rsidR="000C3F8C">
        <w:rPr>
          <w:rFonts w:ascii="Arial" w:hAnsi="Arial"/>
        </w:rPr>
        <w:t>Bengio</w:t>
      </w:r>
      <w:proofErr w:type="spellEnd"/>
      <w:r w:rsidR="000C3F8C">
        <w:rPr>
          <w:rFonts w:ascii="Arial" w:hAnsi="Arial"/>
        </w:rPr>
        <w:t xml:space="preserve"> et </w:t>
      </w:r>
      <w:proofErr w:type="spellStart"/>
      <w:r w:rsidR="000C3F8C">
        <w:rPr>
          <w:rFonts w:ascii="Arial" w:hAnsi="Arial"/>
        </w:rPr>
        <w:t>al’s</w:t>
      </w:r>
      <w:proofErr w:type="spellEnd"/>
      <w:r w:rsidR="000C3F8C">
        <w:rPr>
          <w:rFonts w:ascii="Arial" w:hAnsi="Arial"/>
        </w:rPr>
        <w:t xml:space="preserve"> seminal work on a “Neural Probabilistic Language Model” in 2003, to the latest techniques from this year. The book will connect these works together to allow the reader to understand how the techniques relate.</w:t>
      </w:r>
    </w:p>
    <w:p w:rsidR="000C3F8C" w:rsidRDefault="000C3F8C">
      <w:pPr>
        <w:spacing w:line="480" w:lineRule="auto"/>
        <w:rPr>
          <w:rFonts w:ascii="Arial" w:hAnsi="Arial"/>
        </w:rPr>
      </w:pPr>
      <w:r>
        <w:rPr>
          <w:rFonts w:ascii="Arial" w:hAnsi="Arial"/>
        </w:rPr>
        <w:t>A special in the presentation of the relationship between works is to display the context as a directed graph.</w:t>
      </w:r>
      <w:r w:rsidR="0042179C">
        <w:rPr>
          <w:rFonts w:ascii="Arial" w:hAnsi="Arial"/>
        </w:rPr>
        <w:t xml:space="preserve"> Each work (or technology) will be represented as a node, and it will have arrowed connecting earlier technologies. This motif will be repeated in the marginalia and/or section headings throughout the book, to allow the reader when glancing through, to quickly orientated themselves within the literature – understanding that for example, that the recursive </w:t>
      </w:r>
      <w:proofErr w:type="spellStart"/>
      <w:r w:rsidR="0042179C">
        <w:rPr>
          <w:rFonts w:ascii="Arial" w:hAnsi="Arial"/>
        </w:rPr>
        <w:t>autoencoder</w:t>
      </w:r>
      <w:proofErr w:type="spellEnd"/>
      <w:r w:rsidR="0042179C">
        <w:rPr>
          <w:rFonts w:ascii="Arial" w:hAnsi="Arial"/>
        </w:rPr>
        <w:t xml:space="preserve"> (</w:t>
      </w:r>
      <w:proofErr w:type="spellStart"/>
      <w:r w:rsidR="0042179C">
        <w:rPr>
          <w:rFonts w:ascii="Arial" w:hAnsi="Arial"/>
        </w:rPr>
        <w:t>RvAE</w:t>
      </w:r>
      <w:proofErr w:type="spellEnd"/>
      <w:r w:rsidR="0042179C">
        <w:rPr>
          <w:rFonts w:ascii="Arial" w:hAnsi="Arial"/>
        </w:rPr>
        <w:t xml:space="preserve">) is derived from the work on </w:t>
      </w:r>
      <w:proofErr w:type="spellStart"/>
      <w:r w:rsidR="0042179C">
        <w:rPr>
          <w:rFonts w:ascii="Arial" w:hAnsi="Arial"/>
        </w:rPr>
        <w:t>autoencoders</w:t>
      </w:r>
      <w:proofErr w:type="spellEnd"/>
      <w:r w:rsidR="0042179C">
        <w:rPr>
          <w:rFonts w:ascii="Arial" w:hAnsi="Arial"/>
        </w:rPr>
        <w:t xml:space="preserve"> (AEs) and the work on recursive neural networks (</w:t>
      </w:r>
      <w:proofErr w:type="spellStart"/>
      <w:r w:rsidR="0042179C">
        <w:rPr>
          <w:rFonts w:ascii="Arial" w:hAnsi="Arial"/>
        </w:rPr>
        <w:t>RvNNs</w:t>
      </w:r>
      <w:proofErr w:type="spellEnd"/>
      <w:r w:rsidR="0042179C">
        <w:rPr>
          <w:rFonts w:ascii="Arial" w:hAnsi="Arial"/>
        </w:rPr>
        <w:t xml:space="preserve">) which are in-turn an extension on </w:t>
      </w:r>
      <w:r w:rsidR="0042179C" w:rsidRPr="0042179C">
        <w:rPr>
          <w:rFonts w:ascii="Arial" w:hAnsi="Arial"/>
        </w:rPr>
        <w:t xml:space="preserve">recurrent </w:t>
      </w:r>
      <w:r w:rsidR="0042179C">
        <w:rPr>
          <w:rFonts w:ascii="Arial" w:hAnsi="Arial"/>
        </w:rPr>
        <w:t xml:space="preserve">neural networks (RNNs). This structured decomposition of the </w:t>
      </w:r>
      <w:r w:rsidR="00615F64">
        <w:rPr>
          <w:rFonts w:ascii="Arial" w:hAnsi="Arial"/>
        </w:rPr>
        <w:t>advancements</w:t>
      </w:r>
      <w:r w:rsidR="0042179C">
        <w:rPr>
          <w:rFonts w:ascii="Arial" w:hAnsi="Arial"/>
        </w:rPr>
        <w:t xml:space="preserve"> in </w:t>
      </w:r>
      <w:r w:rsidR="00615F64">
        <w:rPr>
          <w:rFonts w:ascii="Arial" w:hAnsi="Arial"/>
        </w:rPr>
        <w:t>the area will allow the reader to become familiar with the state of the art.</w:t>
      </w:r>
    </w:p>
    <w:p w:rsidR="006E5503" w:rsidRDefault="006E5503">
      <w:pPr>
        <w:spacing w:line="480" w:lineRule="auto"/>
        <w:rPr>
          <w:rFonts w:ascii="Arial" w:hAnsi="Arial"/>
        </w:rPr>
      </w:pPr>
    </w:p>
    <w:p w:rsidR="00615F64" w:rsidRDefault="00615F64">
      <w:pPr>
        <w:spacing w:line="480" w:lineRule="auto"/>
        <w:rPr>
          <w:rFonts w:ascii="Arial" w:hAnsi="Arial"/>
        </w:rPr>
      </w:pPr>
      <w:r>
        <w:rPr>
          <w:rFonts w:ascii="Arial" w:hAnsi="Arial"/>
        </w:rPr>
        <w:t>One key distinguishing factor of the book will be the attention paid to practical implementations. For many academic works the implementation of the technique is lacking in maturity – which is understandable, for many works are a stepping stone to further advancements. The book will particularly highlight whether there are mature commercial or open source implementations of works discussed. It will also, using sidebars alert the reader to key tips that they should take into account when implementing the reviewed techniques themselves –</w:t>
      </w:r>
      <w:r w:rsidR="006E5503">
        <w:rPr>
          <w:rFonts w:ascii="Arial" w:hAnsi="Arial"/>
        </w:rPr>
        <w:t xml:space="preserve"> For example the importance of using indexing, rather </w:t>
      </w:r>
      <w:proofErr w:type="spellStart"/>
      <w:r w:rsidR="006E5503">
        <w:rPr>
          <w:rFonts w:ascii="Arial" w:hAnsi="Arial"/>
        </w:rPr>
        <w:t>that</w:t>
      </w:r>
      <w:proofErr w:type="spellEnd"/>
      <w:r w:rsidR="006E5503">
        <w:rPr>
          <w:rFonts w:ascii="Arial" w:hAnsi="Arial"/>
        </w:rPr>
        <w:t xml:space="preserve"> one-hot matrix multiplication to retrieve word embedding. These practical </w:t>
      </w:r>
      <w:r w:rsidR="006E5503">
        <w:rPr>
          <w:rFonts w:ascii="Arial" w:hAnsi="Arial"/>
        </w:rPr>
        <w:lastRenderedPageBreak/>
        <w:t>aspects, combined with the more traditional review of literature will make this book more directly applicable to most readers.</w:t>
      </w:r>
    </w:p>
    <w:p w:rsidR="00615F64" w:rsidRDefault="00615F64">
      <w:pPr>
        <w:spacing w:line="480" w:lineRule="auto"/>
        <w:rPr>
          <w:rFonts w:ascii="Arial" w:hAnsi="Arial"/>
        </w:rPr>
      </w:pPr>
    </w:p>
    <w:p w:rsidR="00615F64" w:rsidRDefault="00615F64">
      <w:pPr>
        <w:spacing w:line="480" w:lineRule="auto"/>
        <w:rPr>
          <w:rFonts w:ascii="Arial" w:hAnsi="Arial"/>
        </w:rPr>
      </w:pPr>
    </w:p>
    <w:p w:rsidR="00925296" w:rsidRDefault="00925296" w:rsidP="00925296">
      <w:pPr>
        <w:rPr>
          <w:rFonts w:ascii="Arial" w:hAnsi="Arial"/>
        </w:rPr>
      </w:pPr>
      <w:r w:rsidRPr="00FC4D3B">
        <w:rPr>
          <w:rFonts w:ascii="Cambria" w:hAnsi="Cambria"/>
          <w:b/>
        </w:rPr>
        <w:t xml:space="preserve">Please append an </w:t>
      </w:r>
      <w:r w:rsidRPr="00FC4D3B">
        <w:rPr>
          <w:rFonts w:ascii="Cambria" w:hAnsi="Cambria"/>
          <w:b/>
          <w:u w:val="single"/>
        </w:rPr>
        <w:t>annotated</w:t>
      </w:r>
      <w:r w:rsidRPr="00FC4D3B">
        <w:rPr>
          <w:rFonts w:ascii="Cambria" w:hAnsi="Cambria"/>
          <w:b/>
        </w:rPr>
        <w:t xml:space="preserve"> table of contents of the work</w:t>
      </w:r>
      <w:r>
        <w:rPr>
          <w:rFonts w:ascii="Cambria" w:hAnsi="Cambria"/>
          <w:b/>
        </w:rPr>
        <w:t xml:space="preserve">. </w:t>
      </w:r>
      <w:r w:rsidRPr="00FC4D3B">
        <w:rPr>
          <w:rFonts w:ascii="Cambria" w:hAnsi="Cambria"/>
        </w:rPr>
        <w:t xml:space="preserve">Additional information about the work such as relevant off-prints, a specimen chapter, etc. may be supplied separately.  </w:t>
      </w:r>
    </w:p>
    <w:p w:rsidR="007030A8" w:rsidRDefault="007030A8">
      <w:pPr>
        <w:spacing w:line="480" w:lineRule="auto"/>
        <w:rPr>
          <w:rFonts w:ascii="Arial" w:hAnsi="Arial"/>
        </w:rPr>
      </w:pPr>
    </w:p>
    <w:p w:rsidR="0026170C" w:rsidRPr="0026170C" w:rsidRDefault="0026170C">
      <w:pPr>
        <w:spacing w:line="480" w:lineRule="auto"/>
        <w:rPr>
          <w:rFonts w:ascii="Arial" w:hAnsi="Arial"/>
          <w:b/>
        </w:rPr>
      </w:pPr>
      <w:r w:rsidRPr="0026170C">
        <w:rPr>
          <w:rFonts w:ascii="Arial" w:hAnsi="Arial"/>
          <w:b/>
        </w:rPr>
        <w:t>Part A: Introductory</w:t>
      </w:r>
    </w:p>
    <w:p w:rsidR="00895695" w:rsidRDefault="00E00DE2" w:rsidP="00895695">
      <w:pPr>
        <w:pStyle w:val="ListParagraph"/>
        <w:numPr>
          <w:ilvl w:val="0"/>
          <w:numId w:val="18"/>
        </w:numPr>
        <w:spacing w:line="480" w:lineRule="auto"/>
        <w:rPr>
          <w:rFonts w:ascii="Arial" w:hAnsi="Arial"/>
        </w:rPr>
      </w:pPr>
      <w:r>
        <w:rPr>
          <w:rFonts w:ascii="Arial" w:hAnsi="Arial"/>
        </w:rPr>
        <w:t xml:space="preserve">Chapter 1: </w:t>
      </w:r>
      <w:r w:rsidR="00895695">
        <w:rPr>
          <w:rFonts w:ascii="Arial" w:hAnsi="Arial"/>
        </w:rPr>
        <w:t>Introduction: 2-3 pages</w:t>
      </w:r>
    </w:p>
    <w:p w:rsidR="00895695" w:rsidRDefault="00895695" w:rsidP="00895695">
      <w:pPr>
        <w:pStyle w:val="ListParagraph"/>
        <w:numPr>
          <w:ilvl w:val="1"/>
          <w:numId w:val="18"/>
        </w:numPr>
        <w:spacing w:line="480" w:lineRule="auto"/>
        <w:rPr>
          <w:rFonts w:ascii="Arial" w:hAnsi="Arial"/>
        </w:rPr>
      </w:pPr>
      <w:r>
        <w:rPr>
          <w:rFonts w:ascii="Arial" w:hAnsi="Arial"/>
        </w:rPr>
        <w:t>Introduce the book</w:t>
      </w:r>
      <w:r w:rsidR="00E00DE2">
        <w:rPr>
          <w:rFonts w:ascii="Arial" w:hAnsi="Arial"/>
        </w:rPr>
        <w:t>, and the utility of using machine learning for natural language processing</w:t>
      </w:r>
    </w:p>
    <w:p w:rsidR="00895695" w:rsidRDefault="00E00DE2" w:rsidP="00895695">
      <w:pPr>
        <w:pStyle w:val="ListParagraph"/>
        <w:numPr>
          <w:ilvl w:val="0"/>
          <w:numId w:val="18"/>
        </w:numPr>
        <w:spacing w:line="480" w:lineRule="auto"/>
        <w:rPr>
          <w:rFonts w:ascii="Arial" w:hAnsi="Arial"/>
        </w:rPr>
      </w:pPr>
      <w:r>
        <w:rPr>
          <w:rFonts w:ascii="Arial" w:hAnsi="Arial"/>
        </w:rPr>
        <w:t xml:space="preserve">Chapter 2: </w:t>
      </w:r>
      <w:r w:rsidR="00895695">
        <w:rPr>
          <w:rFonts w:ascii="Arial" w:hAnsi="Arial"/>
        </w:rPr>
        <w:t xml:space="preserve">Introduction to machine learning </w:t>
      </w:r>
      <w:r>
        <w:rPr>
          <w:rFonts w:ascii="Arial" w:hAnsi="Arial"/>
        </w:rPr>
        <w:t xml:space="preserve">for representations </w:t>
      </w:r>
      <w:r w:rsidR="00895695">
        <w:rPr>
          <w:rFonts w:ascii="Arial" w:hAnsi="Arial"/>
        </w:rPr>
        <w:t>(10 pages)</w:t>
      </w:r>
    </w:p>
    <w:p w:rsidR="00895695" w:rsidRDefault="00895695" w:rsidP="00895695">
      <w:pPr>
        <w:pStyle w:val="ListParagraph"/>
        <w:numPr>
          <w:ilvl w:val="1"/>
          <w:numId w:val="18"/>
        </w:numPr>
        <w:spacing w:line="480" w:lineRule="auto"/>
        <w:rPr>
          <w:rFonts w:ascii="Arial" w:hAnsi="Arial"/>
        </w:rPr>
      </w:pPr>
      <w:r>
        <w:rPr>
          <w:rFonts w:ascii="Arial" w:hAnsi="Arial"/>
        </w:rPr>
        <w:t xml:space="preserve">This chapter can be skipped by readers </w:t>
      </w:r>
      <w:r w:rsidR="00E00DE2">
        <w:rPr>
          <w:rFonts w:ascii="Arial" w:hAnsi="Arial"/>
        </w:rPr>
        <w:t>already familiar with machine learning</w:t>
      </w:r>
    </w:p>
    <w:p w:rsidR="00895695" w:rsidRDefault="00895695" w:rsidP="00895695">
      <w:pPr>
        <w:pStyle w:val="ListParagraph"/>
        <w:numPr>
          <w:ilvl w:val="1"/>
          <w:numId w:val="18"/>
        </w:numPr>
        <w:spacing w:line="480" w:lineRule="auto"/>
        <w:rPr>
          <w:rFonts w:ascii="Arial" w:hAnsi="Arial"/>
        </w:rPr>
      </w:pPr>
      <w:r>
        <w:rPr>
          <w:rFonts w:ascii="Arial" w:hAnsi="Arial"/>
        </w:rPr>
        <w:t>This will not be a full introduction to machine</w:t>
      </w:r>
      <w:r w:rsidR="00E00DE2">
        <w:rPr>
          <w:rFonts w:ascii="Arial" w:hAnsi="Arial"/>
        </w:rPr>
        <w:t xml:space="preserve"> learning, which of-course could be an entire book on its own.</w:t>
      </w:r>
    </w:p>
    <w:p w:rsidR="006E5503" w:rsidRDefault="00E00DE2" w:rsidP="00E00DE2">
      <w:pPr>
        <w:pStyle w:val="ListParagraph"/>
        <w:numPr>
          <w:ilvl w:val="1"/>
          <w:numId w:val="18"/>
        </w:numPr>
        <w:spacing w:line="480" w:lineRule="auto"/>
        <w:rPr>
          <w:rFonts w:ascii="Arial" w:hAnsi="Arial"/>
        </w:rPr>
      </w:pPr>
      <w:r w:rsidRPr="00E00DE2">
        <w:rPr>
          <w:rFonts w:ascii="Arial" w:hAnsi="Arial"/>
        </w:rPr>
        <w:t xml:space="preserve">It will cover the crucial </w:t>
      </w:r>
      <w:r w:rsidR="00C55457">
        <w:rPr>
          <w:rFonts w:ascii="Arial" w:hAnsi="Arial"/>
        </w:rPr>
        <w:t xml:space="preserve">basic </w:t>
      </w:r>
      <w:r w:rsidRPr="00E00DE2">
        <w:rPr>
          <w:rFonts w:ascii="Arial" w:hAnsi="Arial"/>
        </w:rPr>
        <w:t xml:space="preserve">techniques </w:t>
      </w:r>
      <w:r>
        <w:rPr>
          <w:rFonts w:ascii="Arial" w:hAnsi="Arial"/>
        </w:rPr>
        <w:t xml:space="preserve">used in the works discussed in </w:t>
      </w:r>
      <w:r w:rsidR="0026170C">
        <w:rPr>
          <w:rFonts w:ascii="Arial" w:hAnsi="Arial"/>
        </w:rPr>
        <w:t>part B</w:t>
      </w:r>
    </w:p>
    <w:p w:rsidR="00C55457" w:rsidRDefault="00C55457" w:rsidP="00E00DE2">
      <w:pPr>
        <w:pStyle w:val="ListParagraph"/>
        <w:numPr>
          <w:ilvl w:val="1"/>
          <w:numId w:val="18"/>
        </w:numPr>
        <w:spacing w:line="480" w:lineRule="auto"/>
        <w:rPr>
          <w:rFonts w:ascii="Arial" w:hAnsi="Arial"/>
        </w:rPr>
      </w:pPr>
      <w:r>
        <w:rPr>
          <w:rFonts w:ascii="Arial" w:hAnsi="Arial"/>
        </w:rPr>
        <w:t>It will not cover techniques that are specialises for natural language processing – those will be discussed in chapters 4</w:t>
      </w:r>
      <w:proofErr w:type="gramStart"/>
      <w:r>
        <w:rPr>
          <w:rFonts w:ascii="Arial" w:hAnsi="Arial"/>
        </w:rPr>
        <w:t>,5</w:t>
      </w:r>
      <w:proofErr w:type="gramEnd"/>
      <w:r>
        <w:rPr>
          <w:rFonts w:ascii="Arial" w:hAnsi="Arial"/>
        </w:rPr>
        <w:t>, and 6.</w:t>
      </w:r>
    </w:p>
    <w:p w:rsidR="00E00DE2" w:rsidRDefault="00E00DE2" w:rsidP="00E00DE2">
      <w:pPr>
        <w:pStyle w:val="ListParagraph"/>
        <w:numPr>
          <w:ilvl w:val="0"/>
          <w:numId w:val="18"/>
        </w:numPr>
        <w:spacing w:line="480" w:lineRule="auto"/>
        <w:rPr>
          <w:rFonts w:ascii="Arial" w:hAnsi="Arial"/>
        </w:rPr>
      </w:pPr>
      <w:r>
        <w:rPr>
          <w:rFonts w:ascii="Arial" w:hAnsi="Arial"/>
        </w:rPr>
        <w:t>Chapter 3: Current Challenges in Natural Language Processing (10 pages)</w:t>
      </w:r>
    </w:p>
    <w:p w:rsidR="00C55457" w:rsidRDefault="00C55457" w:rsidP="00E00DE2">
      <w:pPr>
        <w:pStyle w:val="ListParagraph"/>
        <w:numPr>
          <w:ilvl w:val="1"/>
          <w:numId w:val="18"/>
        </w:numPr>
        <w:spacing w:line="480" w:lineRule="auto"/>
        <w:rPr>
          <w:rFonts w:ascii="Arial" w:hAnsi="Arial"/>
        </w:rPr>
      </w:pPr>
      <w:r>
        <w:rPr>
          <w:rFonts w:ascii="Arial" w:hAnsi="Arial"/>
        </w:rPr>
        <w:t>Where-as chapter 2 introduces the Machine learning domain, this chapter introduces the Natural Language Processing domain.</w:t>
      </w:r>
    </w:p>
    <w:p w:rsidR="00C55457" w:rsidRDefault="00C55457" w:rsidP="00E00DE2">
      <w:pPr>
        <w:pStyle w:val="ListParagraph"/>
        <w:numPr>
          <w:ilvl w:val="1"/>
          <w:numId w:val="18"/>
        </w:numPr>
        <w:spacing w:line="480" w:lineRule="auto"/>
        <w:rPr>
          <w:rFonts w:ascii="Arial" w:hAnsi="Arial"/>
        </w:rPr>
      </w:pPr>
      <w:r>
        <w:rPr>
          <w:rFonts w:ascii="Arial" w:hAnsi="Arial"/>
        </w:rPr>
        <w:t>This chapter talked about the current tasks that natural language processing is being deployed for</w:t>
      </w:r>
    </w:p>
    <w:p w:rsidR="0026170C" w:rsidRDefault="00C55457" w:rsidP="00E00DE2">
      <w:pPr>
        <w:pStyle w:val="ListParagraph"/>
        <w:numPr>
          <w:ilvl w:val="1"/>
          <w:numId w:val="18"/>
        </w:numPr>
        <w:spacing w:line="480" w:lineRule="auto"/>
        <w:rPr>
          <w:rFonts w:ascii="Arial" w:hAnsi="Arial"/>
        </w:rPr>
      </w:pPr>
      <w:r w:rsidRPr="0026170C">
        <w:rPr>
          <w:rFonts w:ascii="Arial" w:hAnsi="Arial"/>
        </w:rPr>
        <w:t>It provided forward references to the works</w:t>
      </w:r>
      <w:r w:rsidR="0026170C" w:rsidRPr="0026170C">
        <w:rPr>
          <w:rFonts w:ascii="Arial" w:hAnsi="Arial"/>
        </w:rPr>
        <w:t xml:space="preserve"> (in Part B)</w:t>
      </w:r>
      <w:r w:rsidRPr="0026170C">
        <w:rPr>
          <w:rFonts w:ascii="Arial" w:hAnsi="Arial"/>
        </w:rPr>
        <w:t xml:space="preserve"> that use machine learnt representation to accomplish these tasks</w:t>
      </w:r>
    </w:p>
    <w:p w:rsidR="00C55457" w:rsidRPr="0026170C" w:rsidRDefault="00C55457" w:rsidP="00E00DE2">
      <w:pPr>
        <w:pStyle w:val="ListParagraph"/>
        <w:numPr>
          <w:ilvl w:val="1"/>
          <w:numId w:val="18"/>
        </w:numPr>
        <w:spacing w:line="480" w:lineRule="auto"/>
        <w:rPr>
          <w:rFonts w:ascii="Arial" w:hAnsi="Arial"/>
        </w:rPr>
      </w:pPr>
      <w:r w:rsidRPr="0026170C">
        <w:rPr>
          <w:rFonts w:ascii="Arial" w:hAnsi="Arial"/>
        </w:rPr>
        <w:t>Particular tasks to be discussed include</w:t>
      </w:r>
    </w:p>
    <w:p w:rsidR="00470794" w:rsidRDefault="00470794" w:rsidP="00C55457">
      <w:pPr>
        <w:pStyle w:val="ListParagraph"/>
        <w:numPr>
          <w:ilvl w:val="2"/>
          <w:numId w:val="18"/>
        </w:numPr>
        <w:spacing w:line="480" w:lineRule="auto"/>
        <w:rPr>
          <w:rFonts w:ascii="Arial" w:hAnsi="Arial"/>
        </w:rPr>
      </w:pPr>
      <w:r>
        <w:rPr>
          <w:rFonts w:ascii="Arial" w:hAnsi="Arial"/>
        </w:rPr>
        <w:t>Language Modelling</w:t>
      </w:r>
    </w:p>
    <w:p w:rsidR="00C55457" w:rsidRDefault="00C55457" w:rsidP="00C55457">
      <w:pPr>
        <w:pStyle w:val="ListParagraph"/>
        <w:numPr>
          <w:ilvl w:val="2"/>
          <w:numId w:val="18"/>
        </w:numPr>
        <w:spacing w:line="480" w:lineRule="auto"/>
        <w:rPr>
          <w:rFonts w:ascii="Arial" w:hAnsi="Arial"/>
        </w:rPr>
      </w:pPr>
      <w:r>
        <w:rPr>
          <w:rFonts w:ascii="Arial" w:hAnsi="Arial"/>
        </w:rPr>
        <w:t>Sentiment Analysis</w:t>
      </w:r>
    </w:p>
    <w:p w:rsidR="00C55457" w:rsidRDefault="00C55457" w:rsidP="00C55457">
      <w:pPr>
        <w:pStyle w:val="ListParagraph"/>
        <w:numPr>
          <w:ilvl w:val="2"/>
          <w:numId w:val="18"/>
        </w:numPr>
        <w:spacing w:line="480" w:lineRule="auto"/>
        <w:rPr>
          <w:rFonts w:ascii="Arial" w:hAnsi="Arial"/>
        </w:rPr>
      </w:pPr>
      <w:r>
        <w:rPr>
          <w:rFonts w:ascii="Arial" w:hAnsi="Arial"/>
        </w:rPr>
        <w:t>Image Captioning</w:t>
      </w:r>
    </w:p>
    <w:p w:rsidR="00C55457" w:rsidRDefault="00C55457" w:rsidP="00C55457">
      <w:pPr>
        <w:pStyle w:val="ListParagraph"/>
        <w:numPr>
          <w:ilvl w:val="2"/>
          <w:numId w:val="18"/>
        </w:numPr>
        <w:spacing w:line="480" w:lineRule="auto"/>
        <w:rPr>
          <w:rFonts w:ascii="Arial" w:hAnsi="Arial"/>
        </w:rPr>
      </w:pPr>
      <w:r>
        <w:rPr>
          <w:rFonts w:ascii="Arial" w:hAnsi="Arial"/>
        </w:rPr>
        <w:t>Image generation</w:t>
      </w:r>
    </w:p>
    <w:p w:rsidR="00C55457" w:rsidRDefault="00C55457" w:rsidP="00C55457">
      <w:pPr>
        <w:pStyle w:val="ListParagraph"/>
        <w:numPr>
          <w:ilvl w:val="2"/>
          <w:numId w:val="18"/>
        </w:numPr>
        <w:spacing w:line="480" w:lineRule="auto"/>
        <w:rPr>
          <w:rFonts w:ascii="Arial" w:hAnsi="Arial"/>
        </w:rPr>
      </w:pPr>
      <w:r>
        <w:rPr>
          <w:rFonts w:ascii="Arial" w:hAnsi="Arial"/>
        </w:rPr>
        <w:t>Machine Translation</w:t>
      </w:r>
    </w:p>
    <w:p w:rsidR="00470794" w:rsidRDefault="00470794" w:rsidP="00C55457">
      <w:pPr>
        <w:pStyle w:val="ListParagraph"/>
        <w:numPr>
          <w:ilvl w:val="2"/>
          <w:numId w:val="18"/>
        </w:numPr>
        <w:spacing w:line="480" w:lineRule="auto"/>
        <w:rPr>
          <w:rFonts w:ascii="Arial" w:hAnsi="Arial"/>
        </w:rPr>
      </w:pPr>
      <w:r>
        <w:rPr>
          <w:rFonts w:ascii="Arial" w:hAnsi="Arial"/>
        </w:rPr>
        <w:t>Paraphrase and plagiarism detection</w:t>
      </w:r>
    </w:p>
    <w:p w:rsidR="00C55457" w:rsidRDefault="00C55457" w:rsidP="00C55457">
      <w:pPr>
        <w:pStyle w:val="ListParagraph"/>
        <w:numPr>
          <w:ilvl w:val="1"/>
          <w:numId w:val="18"/>
        </w:numPr>
        <w:spacing w:line="480" w:lineRule="auto"/>
        <w:rPr>
          <w:rFonts w:ascii="Arial" w:hAnsi="Arial"/>
        </w:rPr>
      </w:pPr>
      <w:r>
        <w:rPr>
          <w:rFonts w:ascii="Arial" w:hAnsi="Arial"/>
        </w:rPr>
        <w:t>Limited discussion will be presented here on prior, non-machine learning techniques.</w:t>
      </w:r>
    </w:p>
    <w:p w:rsidR="0026170C" w:rsidRPr="0026170C" w:rsidRDefault="0026170C" w:rsidP="0026170C">
      <w:pPr>
        <w:spacing w:line="480" w:lineRule="auto"/>
        <w:rPr>
          <w:rFonts w:ascii="Arial" w:hAnsi="Arial"/>
          <w:b/>
        </w:rPr>
      </w:pPr>
      <w:r w:rsidRPr="0026170C">
        <w:rPr>
          <w:rFonts w:ascii="Arial" w:hAnsi="Arial"/>
          <w:b/>
        </w:rPr>
        <w:t>Part B: Representations</w:t>
      </w:r>
    </w:p>
    <w:p w:rsidR="00470794" w:rsidRDefault="00470794" w:rsidP="00470794">
      <w:pPr>
        <w:pStyle w:val="ListParagraph"/>
        <w:numPr>
          <w:ilvl w:val="0"/>
          <w:numId w:val="18"/>
        </w:numPr>
        <w:spacing w:line="480" w:lineRule="auto"/>
        <w:rPr>
          <w:rFonts w:ascii="Arial" w:hAnsi="Arial"/>
        </w:rPr>
      </w:pPr>
      <w:r>
        <w:rPr>
          <w:rFonts w:ascii="Arial" w:hAnsi="Arial"/>
        </w:rPr>
        <w:lastRenderedPageBreak/>
        <w:t>Chapter 4: Word Representations (10 pages)</w:t>
      </w:r>
    </w:p>
    <w:p w:rsidR="00470794" w:rsidRDefault="00470794" w:rsidP="00470794">
      <w:pPr>
        <w:pStyle w:val="ListParagraph"/>
        <w:numPr>
          <w:ilvl w:val="1"/>
          <w:numId w:val="18"/>
        </w:numPr>
        <w:spacing w:line="480" w:lineRule="auto"/>
        <w:rPr>
          <w:rFonts w:ascii="Arial" w:hAnsi="Arial"/>
        </w:rPr>
      </w:pPr>
      <w:r>
        <w:rPr>
          <w:rFonts w:ascii="Arial" w:hAnsi="Arial"/>
        </w:rPr>
        <w:t>The core work that began to draw a lot of attention to this area.</w:t>
      </w:r>
    </w:p>
    <w:p w:rsidR="00470794" w:rsidRDefault="00470794" w:rsidP="00470794">
      <w:pPr>
        <w:pStyle w:val="ListParagraph"/>
        <w:numPr>
          <w:ilvl w:val="1"/>
          <w:numId w:val="18"/>
        </w:numPr>
        <w:spacing w:line="480" w:lineRule="auto"/>
        <w:rPr>
          <w:rFonts w:ascii="Arial" w:hAnsi="Arial"/>
        </w:rPr>
      </w:pPr>
      <w:r>
        <w:rPr>
          <w:rFonts w:ascii="Arial" w:hAnsi="Arial"/>
        </w:rPr>
        <w:t xml:space="preserve">This will cover crucial works such as Skip-Grams, CBOW, </w:t>
      </w:r>
      <w:proofErr w:type="spellStart"/>
      <w:r>
        <w:rPr>
          <w:rFonts w:ascii="Arial" w:hAnsi="Arial"/>
        </w:rPr>
        <w:t>GLoVe</w:t>
      </w:r>
      <w:proofErr w:type="spellEnd"/>
      <w:r>
        <w:rPr>
          <w:rFonts w:ascii="Arial" w:hAnsi="Arial"/>
        </w:rPr>
        <w:t xml:space="preserve">, and of course the original neural </w:t>
      </w:r>
      <w:r w:rsidRPr="00470794">
        <w:rPr>
          <w:rFonts w:ascii="Arial" w:hAnsi="Arial"/>
        </w:rPr>
        <w:t xml:space="preserve">probabilistic </w:t>
      </w:r>
      <w:r>
        <w:rPr>
          <w:rFonts w:ascii="Arial" w:hAnsi="Arial"/>
        </w:rPr>
        <w:t>language model.</w:t>
      </w:r>
    </w:p>
    <w:p w:rsidR="00470794" w:rsidRDefault="00470794" w:rsidP="00470794">
      <w:pPr>
        <w:pStyle w:val="ListParagraph"/>
        <w:numPr>
          <w:ilvl w:val="1"/>
          <w:numId w:val="18"/>
        </w:numPr>
        <w:spacing w:line="480" w:lineRule="auto"/>
        <w:rPr>
          <w:rFonts w:ascii="Arial" w:hAnsi="Arial"/>
        </w:rPr>
      </w:pPr>
      <w:r>
        <w:rPr>
          <w:rFonts w:ascii="Arial" w:hAnsi="Arial"/>
        </w:rPr>
        <w:t>As well as more recent techniques based on matrix factorisations.</w:t>
      </w:r>
    </w:p>
    <w:p w:rsidR="00470794" w:rsidRDefault="00470794" w:rsidP="00470794">
      <w:pPr>
        <w:pStyle w:val="ListParagraph"/>
        <w:numPr>
          <w:ilvl w:val="0"/>
          <w:numId w:val="18"/>
        </w:numPr>
        <w:spacing w:line="480" w:lineRule="auto"/>
        <w:rPr>
          <w:rFonts w:ascii="Arial" w:hAnsi="Arial"/>
        </w:rPr>
      </w:pPr>
      <w:r w:rsidRPr="00470794">
        <w:rPr>
          <w:rFonts w:ascii="Arial" w:hAnsi="Arial"/>
        </w:rPr>
        <w:t xml:space="preserve">Chapter 5: </w:t>
      </w:r>
      <w:r>
        <w:rPr>
          <w:rFonts w:ascii="Arial" w:hAnsi="Arial"/>
        </w:rPr>
        <w:t xml:space="preserve">Word Sense </w:t>
      </w:r>
      <w:r>
        <w:rPr>
          <w:rFonts w:ascii="Arial" w:hAnsi="Arial"/>
        </w:rPr>
        <w:t>Representations</w:t>
      </w:r>
      <w:r w:rsidR="00CF193B">
        <w:rPr>
          <w:rFonts w:ascii="Arial" w:hAnsi="Arial"/>
        </w:rPr>
        <w:t xml:space="preserve"> (5-10</w:t>
      </w:r>
      <w:r w:rsidR="0073355C">
        <w:rPr>
          <w:rFonts w:ascii="Arial" w:hAnsi="Arial"/>
        </w:rPr>
        <w:t xml:space="preserve"> pages)</w:t>
      </w:r>
    </w:p>
    <w:p w:rsidR="0073355C" w:rsidRDefault="0073355C" w:rsidP="0073355C">
      <w:pPr>
        <w:pStyle w:val="ListParagraph"/>
        <w:numPr>
          <w:ilvl w:val="1"/>
          <w:numId w:val="18"/>
        </w:numPr>
        <w:spacing w:line="480" w:lineRule="auto"/>
        <w:rPr>
          <w:rFonts w:ascii="Arial" w:hAnsi="Arial"/>
        </w:rPr>
      </w:pPr>
      <w:r>
        <w:rPr>
          <w:rFonts w:ascii="Arial" w:hAnsi="Arial"/>
        </w:rPr>
        <w:t>In this chapter, technologies for representing the multiple meanings a single word can have will be discussed.</w:t>
      </w:r>
    </w:p>
    <w:p w:rsidR="0073355C" w:rsidRDefault="0073355C" w:rsidP="0073355C">
      <w:pPr>
        <w:pStyle w:val="ListParagraph"/>
        <w:numPr>
          <w:ilvl w:val="1"/>
          <w:numId w:val="18"/>
        </w:numPr>
        <w:spacing w:line="480" w:lineRule="auto"/>
        <w:rPr>
          <w:rFonts w:ascii="Arial" w:hAnsi="Arial"/>
        </w:rPr>
      </w:pPr>
      <w:r>
        <w:rPr>
          <w:rFonts w:ascii="Arial" w:hAnsi="Arial"/>
        </w:rPr>
        <w:t xml:space="preserve">This is a growing area, and is particularly important in languages (including English, but other languages even more so), where </w:t>
      </w:r>
      <w:r w:rsidRPr="0073355C">
        <w:rPr>
          <w:rFonts w:ascii="Arial" w:hAnsi="Arial"/>
        </w:rPr>
        <w:t xml:space="preserve">polysemous </w:t>
      </w:r>
      <w:r>
        <w:rPr>
          <w:rFonts w:ascii="Arial" w:hAnsi="Arial"/>
        </w:rPr>
        <w:t>and homonymous words are common.</w:t>
      </w:r>
    </w:p>
    <w:p w:rsidR="0073355C" w:rsidRDefault="0026170C" w:rsidP="0073355C">
      <w:pPr>
        <w:pStyle w:val="ListParagraph"/>
        <w:numPr>
          <w:ilvl w:val="1"/>
          <w:numId w:val="18"/>
        </w:numPr>
        <w:spacing w:line="480" w:lineRule="auto"/>
        <w:rPr>
          <w:rFonts w:ascii="Arial" w:hAnsi="Arial"/>
        </w:rPr>
      </w:pPr>
      <w:r>
        <w:rPr>
          <w:rFonts w:ascii="Arial" w:hAnsi="Arial"/>
        </w:rPr>
        <w:t>It leads naturally to the next section on phrase representation. Rather than a single word having many meanings, the next chapter will discuss how a single meaning may take multiple words to express.</w:t>
      </w:r>
    </w:p>
    <w:p w:rsidR="00CF193B" w:rsidRDefault="00470794" w:rsidP="00CF193B">
      <w:pPr>
        <w:pStyle w:val="ListParagraph"/>
        <w:numPr>
          <w:ilvl w:val="0"/>
          <w:numId w:val="18"/>
        </w:numPr>
        <w:spacing w:line="480" w:lineRule="auto"/>
        <w:rPr>
          <w:rFonts w:ascii="Arial" w:hAnsi="Arial"/>
        </w:rPr>
      </w:pPr>
      <w:r w:rsidRPr="00470794">
        <w:rPr>
          <w:rFonts w:ascii="Arial" w:hAnsi="Arial"/>
        </w:rPr>
        <w:t xml:space="preserve">Chapter 7: </w:t>
      </w:r>
      <w:r>
        <w:rPr>
          <w:rFonts w:ascii="Arial" w:hAnsi="Arial"/>
        </w:rPr>
        <w:t xml:space="preserve">Phrase </w:t>
      </w:r>
      <w:r>
        <w:rPr>
          <w:rFonts w:ascii="Arial" w:hAnsi="Arial"/>
        </w:rPr>
        <w:t>Representations</w:t>
      </w:r>
      <w:r w:rsidR="0073355C">
        <w:rPr>
          <w:rFonts w:ascii="Arial" w:hAnsi="Arial"/>
        </w:rPr>
        <w:t xml:space="preserve"> </w:t>
      </w:r>
      <w:r w:rsidR="00CF193B">
        <w:rPr>
          <w:rFonts w:ascii="Arial" w:hAnsi="Arial"/>
        </w:rPr>
        <w:t>(5-10 pages)</w:t>
      </w:r>
    </w:p>
    <w:p w:rsidR="00CF193B" w:rsidRDefault="0026170C" w:rsidP="0026170C">
      <w:pPr>
        <w:pStyle w:val="ListParagraph"/>
        <w:numPr>
          <w:ilvl w:val="1"/>
          <w:numId w:val="18"/>
        </w:numPr>
        <w:spacing w:line="480" w:lineRule="auto"/>
        <w:rPr>
          <w:rFonts w:ascii="Arial" w:hAnsi="Arial"/>
        </w:rPr>
      </w:pPr>
      <w:r>
        <w:rPr>
          <w:rFonts w:ascii="Arial" w:hAnsi="Arial"/>
        </w:rPr>
        <w:t xml:space="preserve">This will cover phrases, </w:t>
      </w:r>
    </w:p>
    <w:p w:rsidR="00CF193B" w:rsidRDefault="00CF193B" w:rsidP="0026170C">
      <w:pPr>
        <w:pStyle w:val="ListParagraph"/>
        <w:numPr>
          <w:ilvl w:val="1"/>
          <w:numId w:val="18"/>
        </w:numPr>
        <w:spacing w:line="480" w:lineRule="auto"/>
        <w:rPr>
          <w:rFonts w:ascii="Arial" w:hAnsi="Arial"/>
        </w:rPr>
      </w:pPr>
      <w:r>
        <w:rPr>
          <w:rFonts w:ascii="Arial" w:hAnsi="Arial"/>
        </w:rPr>
        <w:t>Phrases range from:</w:t>
      </w:r>
    </w:p>
    <w:p w:rsidR="0026170C" w:rsidRDefault="0026170C" w:rsidP="00CF193B">
      <w:pPr>
        <w:pStyle w:val="ListParagraph"/>
        <w:numPr>
          <w:ilvl w:val="2"/>
          <w:numId w:val="18"/>
        </w:numPr>
        <w:spacing w:line="480" w:lineRule="auto"/>
        <w:rPr>
          <w:rFonts w:ascii="Arial" w:hAnsi="Arial"/>
        </w:rPr>
      </w:pPr>
      <w:r>
        <w:rPr>
          <w:rFonts w:ascii="Arial" w:hAnsi="Arial"/>
        </w:rPr>
        <w:t>multi-token words: for example: “et al”, “word sense”;</w:t>
      </w:r>
    </w:p>
    <w:p w:rsidR="0026170C" w:rsidRDefault="0026170C" w:rsidP="00CF193B">
      <w:pPr>
        <w:pStyle w:val="ListParagraph"/>
        <w:numPr>
          <w:ilvl w:val="2"/>
          <w:numId w:val="18"/>
        </w:numPr>
        <w:spacing w:line="480" w:lineRule="auto"/>
        <w:rPr>
          <w:rFonts w:ascii="Arial" w:hAnsi="Arial"/>
        </w:rPr>
      </w:pPr>
      <w:r>
        <w:rPr>
          <w:rFonts w:ascii="Arial" w:hAnsi="Arial"/>
        </w:rPr>
        <w:t xml:space="preserve">to </w:t>
      </w:r>
      <w:r w:rsidR="00CF193B">
        <w:rPr>
          <w:rFonts w:ascii="Arial" w:hAnsi="Arial"/>
        </w:rPr>
        <w:t>collocations</w:t>
      </w:r>
      <w:r>
        <w:rPr>
          <w:rFonts w:ascii="Arial" w:hAnsi="Arial"/>
        </w:rPr>
        <w:t>: “young adult”, “5 year old”</w:t>
      </w:r>
    </w:p>
    <w:p w:rsidR="0026170C" w:rsidRDefault="0026170C" w:rsidP="00CF193B">
      <w:pPr>
        <w:pStyle w:val="ListParagraph"/>
        <w:numPr>
          <w:ilvl w:val="2"/>
          <w:numId w:val="18"/>
        </w:numPr>
        <w:spacing w:line="480" w:lineRule="auto"/>
        <w:rPr>
          <w:rFonts w:ascii="Arial" w:hAnsi="Arial"/>
        </w:rPr>
      </w:pPr>
      <w:r>
        <w:rPr>
          <w:rFonts w:ascii="Arial" w:hAnsi="Arial"/>
        </w:rPr>
        <w:t xml:space="preserve">to longer </w:t>
      </w:r>
      <w:r w:rsidR="00CF193B">
        <w:rPr>
          <w:rFonts w:ascii="Arial" w:hAnsi="Arial"/>
        </w:rPr>
        <w:t>sentence clauses</w:t>
      </w:r>
      <w:r>
        <w:rPr>
          <w:rFonts w:ascii="Arial" w:hAnsi="Arial"/>
        </w:rPr>
        <w:t>: “the fast train”, “</w:t>
      </w:r>
      <w:r w:rsidR="00CF193B">
        <w:rPr>
          <w:rFonts w:ascii="Arial" w:hAnsi="Arial"/>
        </w:rPr>
        <w:t>once upon a time</w:t>
      </w:r>
      <w:r>
        <w:rPr>
          <w:rFonts w:ascii="Arial" w:hAnsi="Arial"/>
        </w:rPr>
        <w:t>”</w:t>
      </w:r>
    </w:p>
    <w:p w:rsidR="0026170C" w:rsidRPr="00CF193B" w:rsidRDefault="0026170C" w:rsidP="00CF193B">
      <w:pPr>
        <w:pStyle w:val="ListParagraph"/>
        <w:numPr>
          <w:ilvl w:val="0"/>
          <w:numId w:val="18"/>
        </w:numPr>
        <w:spacing w:line="480" w:lineRule="auto"/>
        <w:rPr>
          <w:rFonts w:ascii="Arial" w:hAnsi="Arial"/>
        </w:rPr>
      </w:pPr>
      <w:r>
        <w:rPr>
          <w:rFonts w:ascii="Arial" w:hAnsi="Arial"/>
        </w:rPr>
        <w:t>Chapter 8</w:t>
      </w:r>
      <w:r w:rsidR="00970670">
        <w:rPr>
          <w:rFonts w:ascii="Arial" w:hAnsi="Arial"/>
        </w:rPr>
        <w:t>: Sentence representations and beyond</w:t>
      </w:r>
      <w:r w:rsidR="00CF193B">
        <w:rPr>
          <w:rFonts w:ascii="Arial" w:hAnsi="Arial"/>
        </w:rPr>
        <w:t xml:space="preserve"> </w:t>
      </w:r>
      <w:r w:rsidR="00CF193B">
        <w:rPr>
          <w:rFonts w:ascii="Arial" w:hAnsi="Arial"/>
        </w:rPr>
        <w:t>(5-10 pages)</w:t>
      </w:r>
    </w:p>
    <w:p w:rsidR="00CF193B" w:rsidRDefault="00CF193B" w:rsidP="00CF193B">
      <w:pPr>
        <w:pStyle w:val="ListParagraph"/>
        <w:numPr>
          <w:ilvl w:val="1"/>
          <w:numId w:val="18"/>
        </w:numPr>
        <w:spacing w:line="480" w:lineRule="auto"/>
        <w:rPr>
          <w:rFonts w:ascii="Arial" w:hAnsi="Arial"/>
        </w:rPr>
      </w:pPr>
      <w:r>
        <w:rPr>
          <w:rFonts w:ascii="Arial" w:hAnsi="Arial"/>
        </w:rPr>
        <w:t>This chapter takes the previous discussion of phrases to the next level: sentences.</w:t>
      </w:r>
    </w:p>
    <w:p w:rsidR="00CF193B" w:rsidRDefault="00CF193B" w:rsidP="00CF193B">
      <w:pPr>
        <w:pStyle w:val="ListParagraph"/>
        <w:numPr>
          <w:ilvl w:val="1"/>
          <w:numId w:val="18"/>
        </w:numPr>
        <w:spacing w:line="480" w:lineRule="auto"/>
        <w:rPr>
          <w:rFonts w:ascii="Arial" w:hAnsi="Arial"/>
        </w:rPr>
      </w:pPr>
      <w:r>
        <w:rPr>
          <w:rFonts w:ascii="Arial" w:hAnsi="Arial"/>
        </w:rPr>
        <w:t>This will include discussion of works on recursive structure</w:t>
      </w:r>
    </w:p>
    <w:p w:rsidR="00CF193B" w:rsidRDefault="00CF193B" w:rsidP="00CF193B">
      <w:pPr>
        <w:pStyle w:val="ListParagraph"/>
        <w:numPr>
          <w:ilvl w:val="1"/>
          <w:numId w:val="18"/>
        </w:numPr>
        <w:spacing w:line="480" w:lineRule="auto"/>
        <w:rPr>
          <w:rFonts w:ascii="Arial" w:hAnsi="Arial"/>
        </w:rPr>
      </w:pPr>
      <w:r>
        <w:rPr>
          <w:rFonts w:ascii="Arial" w:hAnsi="Arial"/>
        </w:rPr>
        <w:t xml:space="preserve">As well work leveraging </w:t>
      </w:r>
      <w:r w:rsidRPr="0042179C">
        <w:rPr>
          <w:rFonts w:ascii="Arial" w:hAnsi="Arial"/>
        </w:rPr>
        <w:t xml:space="preserve">recurrent </w:t>
      </w:r>
      <w:r>
        <w:rPr>
          <w:rFonts w:ascii="Arial" w:hAnsi="Arial"/>
        </w:rPr>
        <w:t>neural networks.</w:t>
      </w:r>
    </w:p>
    <w:p w:rsidR="00CF193B" w:rsidRDefault="00CF193B" w:rsidP="00CF193B">
      <w:pPr>
        <w:pStyle w:val="ListParagraph"/>
        <w:numPr>
          <w:ilvl w:val="1"/>
          <w:numId w:val="18"/>
        </w:numPr>
        <w:spacing w:line="480" w:lineRule="auto"/>
        <w:rPr>
          <w:rFonts w:ascii="Arial" w:hAnsi="Arial"/>
        </w:rPr>
      </w:pPr>
      <w:r>
        <w:rPr>
          <w:rFonts w:ascii="Arial" w:hAnsi="Arial"/>
        </w:rPr>
        <w:t xml:space="preserve">Methods that do not strongly consider order (including Sum of Word </w:t>
      </w:r>
      <w:proofErr w:type="spellStart"/>
      <w:r>
        <w:rPr>
          <w:rFonts w:ascii="Arial" w:hAnsi="Arial"/>
        </w:rPr>
        <w:t>Embeddings</w:t>
      </w:r>
      <w:proofErr w:type="spellEnd"/>
      <w:r>
        <w:rPr>
          <w:rFonts w:ascii="Arial" w:hAnsi="Arial"/>
        </w:rPr>
        <w:t>; paragraph vectors) will also be discussed here.</w:t>
      </w:r>
    </w:p>
    <w:p w:rsidR="00CF193B" w:rsidRDefault="00CF193B" w:rsidP="00CF193B">
      <w:pPr>
        <w:pStyle w:val="ListParagraph"/>
        <w:numPr>
          <w:ilvl w:val="1"/>
          <w:numId w:val="18"/>
        </w:numPr>
        <w:spacing w:line="480" w:lineRule="auto"/>
        <w:rPr>
          <w:rFonts w:ascii="Arial" w:hAnsi="Arial"/>
        </w:rPr>
      </w:pPr>
      <w:r>
        <w:rPr>
          <w:rFonts w:ascii="Arial" w:hAnsi="Arial"/>
        </w:rPr>
        <w:t>Many of these techniques extent to arbitrary length sequences of words.</w:t>
      </w:r>
    </w:p>
    <w:p w:rsidR="00470794" w:rsidRDefault="00470794" w:rsidP="00470794">
      <w:pPr>
        <w:pStyle w:val="ListParagraph"/>
        <w:numPr>
          <w:ilvl w:val="0"/>
          <w:numId w:val="18"/>
        </w:numPr>
        <w:spacing w:line="480" w:lineRule="auto"/>
        <w:rPr>
          <w:rFonts w:ascii="Arial" w:hAnsi="Arial"/>
        </w:rPr>
      </w:pPr>
      <w:r>
        <w:rPr>
          <w:rFonts w:ascii="Arial" w:hAnsi="Arial"/>
        </w:rPr>
        <w:t>C</w:t>
      </w:r>
      <w:r w:rsidR="00CF193B">
        <w:rPr>
          <w:rFonts w:ascii="Arial" w:hAnsi="Arial"/>
        </w:rPr>
        <w:t>hapter 9</w:t>
      </w:r>
      <w:r>
        <w:rPr>
          <w:rFonts w:ascii="Arial" w:hAnsi="Arial"/>
        </w:rPr>
        <w:t>: Character-Based Representations</w:t>
      </w:r>
      <w:r w:rsidR="0073355C">
        <w:rPr>
          <w:rFonts w:ascii="Arial" w:hAnsi="Arial"/>
        </w:rPr>
        <w:t xml:space="preserve"> (5 pages)</w:t>
      </w:r>
    </w:p>
    <w:p w:rsidR="00470794" w:rsidRDefault="00470794" w:rsidP="00470794">
      <w:pPr>
        <w:pStyle w:val="ListParagraph"/>
        <w:numPr>
          <w:ilvl w:val="1"/>
          <w:numId w:val="18"/>
        </w:numPr>
        <w:spacing w:line="480" w:lineRule="auto"/>
        <w:rPr>
          <w:rFonts w:ascii="Arial" w:hAnsi="Arial"/>
        </w:rPr>
      </w:pPr>
      <w:r>
        <w:rPr>
          <w:rFonts w:ascii="Arial" w:hAnsi="Arial"/>
        </w:rPr>
        <w:t xml:space="preserve">This short chapter </w:t>
      </w:r>
      <w:r w:rsidR="0073355C">
        <w:rPr>
          <w:rFonts w:ascii="Arial" w:hAnsi="Arial"/>
        </w:rPr>
        <w:t>will discuss some of the impressive results from directly modelling only the characters (letter), but using this to accomplish tasks from much larger structures.</w:t>
      </w:r>
    </w:p>
    <w:p w:rsidR="0073355C" w:rsidRDefault="0073355C" w:rsidP="00470794">
      <w:pPr>
        <w:pStyle w:val="ListParagraph"/>
        <w:numPr>
          <w:ilvl w:val="1"/>
          <w:numId w:val="18"/>
        </w:numPr>
        <w:spacing w:line="480" w:lineRule="auto"/>
        <w:rPr>
          <w:rFonts w:ascii="Arial" w:hAnsi="Arial"/>
        </w:rPr>
      </w:pPr>
      <w:r>
        <w:rPr>
          <w:rFonts w:ascii="Arial" w:hAnsi="Arial"/>
        </w:rPr>
        <w:lastRenderedPageBreak/>
        <w:t>It will draw the book to a close by retouching on many of the tasks more commonly associated with prior sections and discuss how they are attempted from a fully uninformed system that is learning only from letters.</w:t>
      </w:r>
    </w:p>
    <w:p w:rsidR="0073355C" w:rsidRDefault="0073355C" w:rsidP="00470794">
      <w:pPr>
        <w:pStyle w:val="ListParagraph"/>
        <w:numPr>
          <w:ilvl w:val="1"/>
          <w:numId w:val="18"/>
        </w:numPr>
        <w:spacing w:line="480" w:lineRule="auto"/>
        <w:rPr>
          <w:rFonts w:ascii="Arial" w:hAnsi="Arial"/>
        </w:rPr>
      </w:pPr>
      <w:r>
        <w:rPr>
          <w:rFonts w:ascii="Arial" w:hAnsi="Arial"/>
        </w:rPr>
        <w:t>This is a challenging areas with fewer works to be discussed.</w:t>
      </w:r>
    </w:p>
    <w:p w:rsidR="0026170C" w:rsidRPr="0026170C" w:rsidRDefault="0026170C" w:rsidP="0026170C">
      <w:pPr>
        <w:spacing w:line="480" w:lineRule="auto"/>
        <w:rPr>
          <w:rFonts w:ascii="Arial" w:hAnsi="Arial"/>
          <w:b/>
        </w:rPr>
      </w:pPr>
      <w:r w:rsidRPr="0026170C">
        <w:rPr>
          <w:rFonts w:ascii="Arial" w:hAnsi="Arial"/>
          <w:b/>
        </w:rPr>
        <w:t>Part C: Conclusion</w:t>
      </w:r>
    </w:p>
    <w:p w:rsidR="00470794" w:rsidRDefault="00470794" w:rsidP="00470794">
      <w:pPr>
        <w:pStyle w:val="ListParagraph"/>
        <w:numPr>
          <w:ilvl w:val="0"/>
          <w:numId w:val="18"/>
        </w:numPr>
        <w:spacing w:line="480" w:lineRule="auto"/>
        <w:rPr>
          <w:rFonts w:ascii="Arial" w:hAnsi="Arial"/>
        </w:rPr>
      </w:pPr>
      <w:r>
        <w:rPr>
          <w:rFonts w:ascii="Arial" w:hAnsi="Arial"/>
        </w:rPr>
        <w:t>Chapter 8: Conclusion</w:t>
      </w:r>
      <w:r w:rsidR="0073355C">
        <w:rPr>
          <w:rFonts w:ascii="Arial" w:hAnsi="Arial"/>
        </w:rPr>
        <w:t xml:space="preserve"> (10 pages)</w:t>
      </w:r>
    </w:p>
    <w:p w:rsidR="0073355C" w:rsidRDefault="0073355C" w:rsidP="0073355C">
      <w:pPr>
        <w:pStyle w:val="ListParagraph"/>
        <w:numPr>
          <w:ilvl w:val="1"/>
          <w:numId w:val="18"/>
        </w:numPr>
        <w:spacing w:line="480" w:lineRule="auto"/>
        <w:rPr>
          <w:rFonts w:ascii="Arial" w:hAnsi="Arial"/>
        </w:rPr>
      </w:pPr>
      <w:r>
        <w:rPr>
          <w:rFonts w:ascii="Arial" w:hAnsi="Arial"/>
        </w:rPr>
        <w:t xml:space="preserve">This will conclude the book. </w:t>
      </w:r>
    </w:p>
    <w:p w:rsidR="0073355C" w:rsidRDefault="0073355C" w:rsidP="0073355C">
      <w:pPr>
        <w:pStyle w:val="ListParagraph"/>
        <w:numPr>
          <w:ilvl w:val="1"/>
          <w:numId w:val="18"/>
        </w:numPr>
        <w:spacing w:line="480" w:lineRule="auto"/>
        <w:rPr>
          <w:rFonts w:ascii="Arial" w:hAnsi="Arial"/>
        </w:rPr>
      </w:pPr>
      <w:r>
        <w:rPr>
          <w:rFonts w:ascii="Arial" w:hAnsi="Arial"/>
        </w:rPr>
        <w:t>It will summarise the prior charters</w:t>
      </w:r>
    </w:p>
    <w:p w:rsidR="0073355C" w:rsidRDefault="0073355C" w:rsidP="0073355C">
      <w:pPr>
        <w:pStyle w:val="ListParagraph"/>
        <w:numPr>
          <w:ilvl w:val="1"/>
          <w:numId w:val="18"/>
        </w:numPr>
        <w:spacing w:line="480" w:lineRule="auto"/>
        <w:rPr>
          <w:rFonts w:ascii="Arial" w:hAnsi="Arial"/>
        </w:rPr>
      </w:pPr>
      <w:r>
        <w:rPr>
          <w:rFonts w:ascii="Arial" w:hAnsi="Arial"/>
        </w:rPr>
        <w:t>Discuss the progression of the field.</w:t>
      </w:r>
    </w:p>
    <w:p w:rsidR="0073355C" w:rsidRDefault="0073355C" w:rsidP="0073355C">
      <w:pPr>
        <w:pStyle w:val="ListParagraph"/>
        <w:numPr>
          <w:ilvl w:val="1"/>
          <w:numId w:val="18"/>
        </w:numPr>
        <w:spacing w:line="480" w:lineRule="auto"/>
        <w:rPr>
          <w:rFonts w:ascii="Arial" w:hAnsi="Arial"/>
        </w:rPr>
      </w:pPr>
      <w:r>
        <w:rPr>
          <w:rFonts w:ascii="Arial" w:hAnsi="Arial"/>
        </w:rPr>
        <w:t>It will discuss the role machine learnt representations have within large systems.</w:t>
      </w:r>
    </w:p>
    <w:p w:rsidR="0073355C" w:rsidRPr="00E00DE2" w:rsidRDefault="0073355C" w:rsidP="0073355C">
      <w:pPr>
        <w:pStyle w:val="ListParagraph"/>
        <w:numPr>
          <w:ilvl w:val="1"/>
          <w:numId w:val="18"/>
        </w:numPr>
        <w:spacing w:line="480" w:lineRule="auto"/>
        <w:rPr>
          <w:rFonts w:ascii="Arial" w:hAnsi="Arial"/>
        </w:rPr>
      </w:pPr>
      <w:r>
        <w:rPr>
          <w:rFonts w:ascii="Arial" w:hAnsi="Arial"/>
        </w:rPr>
        <w:t>It will conclude with an outlook on the future.</w:t>
      </w:r>
    </w:p>
    <w:p w:rsidR="007030A8" w:rsidRDefault="007030A8">
      <w:pPr>
        <w:spacing w:line="480" w:lineRule="auto"/>
        <w:rPr>
          <w:rFonts w:ascii="Arial" w:hAnsi="Arial"/>
          <w:b/>
          <w:smallCaps/>
        </w:rPr>
      </w:pPr>
    </w:p>
    <w:p w:rsidR="007030A8" w:rsidRDefault="007030A8">
      <w:pPr>
        <w:spacing w:line="480" w:lineRule="auto"/>
        <w:rPr>
          <w:rFonts w:ascii="Arial" w:hAnsi="Arial"/>
          <w:b/>
          <w:smallCaps/>
        </w:rPr>
      </w:pPr>
    </w:p>
    <w:p w:rsidR="00925296" w:rsidRPr="00FC4D3B" w:rsidRDefault="00925296" w:rsidP="00925296">
      <w:pPr>
        <w:autoSpaceDE w:val="0"/>
        <w:autoSpaceDN w:val="0"/>
        <w:adjustRightInd w:val="0"/>
        <w:rPr>
          <w:rFonts w:ascii="Cambria" w:hAnsi="Cambria" w:cs="Verdana"/>
          <w:lang w:val="en-US" w:eastAsia="zh-CN"/>
        </w:rPr>
      </w:pPr>
      <w:r w:rsidRPr="00FC4D3B">
        <w:rPr>
          <w:rFonts w:ascii="Cambria" w:hAnsi="Cambria" w:cs="Verdana"/>
          <w:b/>
          <w:lang w:val="en-US" w:eastAsia="zh-CN"/>
        </w:rPr>
        <w:t>List at least three unique selling points (USP).</w:t>
      </w:r>
      <w:r w:rsidRPr="00FC4D3B">
        <w:rPr>
          <w:rFonts w:ascii="Cambria" w:hAnsi="Cambria" w:cs="Verdana"/>
          <w:lang w:val="en-US" w:eastAsia="zh-CN"/>
        </w:rPr>
        <w:t xml:space="preserve"> A USP is a compelling reason for why a customer should</w:t>
      </w:r>
      <w:r>
        <w:rPr>
          <w:rFonts w:ascii="Cambria" w:hAnsi="Cambria" w:cs="Verdana"/>
          <w:lang w:val="en-US" w:eastAsia="zh-CN"/>
        </w:rPr>
        <w:t xml:space="preserve"> </w:t>
      </w:r>
      <w:r w:rsidRPr="00FC4D3B">
        <w:rPr>
          <w:rFonts w:ascii="Cambria" w:hAnsi="Cambria" w:cs="Verdana"/>
          <w:lang w:val="en-US" w:eastAsia="zh-CN"/>
        </w:rPr>
        <w:t>buy your book instead of a similar book. Ideally, each point will show how a key feature (e.g., 100 color photos)</w:t>
      </w:r>
      <w:r>
        <w:rPr>
          <w:rFonts w:ascii="Cambria" w:hAnsi="Cambria" w:cs="Verdana"/>
          <w:lang w:val="en-US" w:eastAsia="zh-CN"/>
        </w:rPr>
        <w:t xml:space="preserve"> </w:t>
      </w:r>
      <w:r w:rsidRPr="00FC4D3B">
        <w:rPr>
          <w:rFonts w:ascii="Cambria" w:hAnsi="Cambria" w:cs="Verdana"/>
          <w:lang w:val="en-US" w:eastAsia="zh-CN"/>
        </w:rPr>
        <w:t>leads to a customer benefit (e.g., fast and reliable diagnosis). Sample USPs for a professional computer science</w:t>
      </w:r>
      <w:r>
        <w:rPr>
          <w:rFonts w:ascii="Cambria" w:hAnsi="Cambria" w:cs="Verdana"/>
          <w:lang w:val="en-US" w:eastAsia="zh-CN"/>
        </w:rPr>
        <w:t xml:space="preserve"> </w:t>
      </w:r>
      <w:r w:rsidRPr="00FC4D3B">
        <w:rPr>
          <w:rFonts w:ascii="Cambria" w:hAnsi="Cambria" w:cs="Verdana"/>
          <w:lang w:val="en-US" w:eastAsia="zh-CN"/>
        </w:rPr>
        <w:t>book:</w:t>
      </w:r>
    </w:p>
    <w:p w:rsidR="00925296" w:rsidRPr="00FC4D3B" w:rsidRDefault="00925296" w:rsidP="00925296">
      <w:pPr>
        <w:autoSpaceDE w:val="0"/>
        <w:autoSpaceDN w:val="0"/>
        <w:adjustRightInd w:val="0"/>
        <w:rPr>
          <w:rFonts w:ascii="Cambria" w:hAnsi="Cambria" w:cs="Verdana"/>
          <w:lang w:val="en-US" w:eastAsia="zh-CN"/>
        </w:rPr>
      </w:pPr>
      <w:r w:rsidRPr="00FC4D3B">
        <w:rPr>
          <w:rFonts w:ascii="Cambria" w:hAnsi="Cambria" w:cs="Verdana"/>
          <w:lang w:val="en-US" w:eastAsia="zh-CN"/>
        </w:rPr>
        <w:t>- Numerous step-by-step tutorials help the reader to learn quickly</w:t>
      </w:r>
    </w:p>
    <w:p w:rsidR="00925296" w:rsidRPr="00FC4D3B" w:rsidRDefault="00925296" w:rsidP="00925296">
      <w:pPr>
        <w:autoSpaceDE w:val="0"/>
        <w:autoSpaceDN w:val="0"/>
        <w:adjustRightInd w:val="0"/>
        <w:rPr>
          <w:rFonts w:ascii="Cambria" w:hAnsi="Cambria" w:cs="Verdana"/>
          <w:lang w:val="en-US" w:eastAsia="zh-CN"/>
        </w:rPr>
      </w:pPr>
      <w:r w:rsidRPr="00FC4D3B">
        <w:rPr>
          <w:rFonts w:ascii="Cambria" w:hAnsi="Cambria" w:cs="Verdana"/>
          <w:lang w:val="en-US" w:eastAsia="zh-CN"/>
        </w:rPr>
        <w:t>- A special chapter on next generation Flash prepares readers for the future</w:t>
      </w:r>
    </w:p>
    <w:p w:rsidR="00925296" w:rsidRDefault="00925296" w:rsidP="00925296">
      <w:pPr>
        <w:pStyle w:val="PlainText"/>
        <w:rPr>
          <w:rFonts w:ascii="Cambria" w:hAnsi="Cambria" w:cs="Verdana"/>
          <w:lang w:eastAsia="zh-CN"/>
        </w:rPr>
      </w:pPr>
      <w:r w:rsidRPr="00FC4D3B">
        <w:rPr>
          <w:rFonts w:ascii="Cambria" w:hAnsi="Cambria" w:cs="Verdana"/>
          <w:lang w:eastAsia="zh-CN"/>
        </w:rPr>
        <w:t>- Includes ten tips on how to protect flash sites from hackers</w:t>
      </w:r>
    </w:p>
    <w:p w:rsidR="007030A8" w:rsidRDefault="007030A8">
      <w:pPr>
        <w:spacing w:line="480" w:lineRule="auto"/>
        <w:rPr>
          <w:rFonts w:ascii="Arial" w:hAnsi="Arial"/>
          <w:b/>
          <w:smallCaps/>
        </w:rPr>
      </w:pPr>
    </w:p>
    <w:p w:rsidR="00205394" w:rsidRPr="00895695" w:rsidRDefault="00205394" w:rsidP="009A3A63">
      <w:pPr>
        <w:pStyle w:val="ListParagraph"/>
        <w:numPr>
          <w:ilvl w:val="0"/>
          <w:numId w:val="17"/>
        </w:numPr>
        <w:spacing w:line="480" w:lineRule="auto"/>
        <w:rPr>
          <w:rFonts w:ascii="Arial" w:hAnsi="Arial"/>
          <w:b/>
          <w:smallCaps/>
        </w:rPr>
      </w:pPr>
      <w:r>
        <w:rPr>
          <w:rFonts w:ascii="Arial" w:hAnsi="Arial"/>
          <w:smallCaps/>
        </w:rPr>
        <w:t>Unique Graphical Marginalia of Related works allows the reader to immediately locate themselves in the literature.</w:t>
      </w:r>
    </w:p>
    <w:p w:rsidR="00895695" w:rsidRPr="00205394" w:rsidRDefault="00895695" w:rsidP="00895695">
      <w:pPr>
        <w:pStyle w:val="ListParagraph"/>
        <w:numPr>
          <w:ilvl w:val="0"/>
          <w:numId w:val="17"/>
        </w:numPr>
        <w:spacing w:line="480" w:lineRule="auto"/>
        <w:rPr>
          <w:rFonts w:ascii="Arial" w:hAnsi="Arial"/>
          <w:b/>
          <w:smallCaps/>
        </w:rPr>
      </w:pPr>
      <w:r>
        <w:rPr>
          <w:rFonts w:ascii="Arial" w:hAnsi="Arial"/>
          <w:smallCaps/>
        </w:rPr>
        <w:t xml:space="preserve">Introductory Chapter on Machine Learning allows </w:t>
      </w:r>
      <w:proofErr w:type="spellStart"/>
      <w:r>
        <w:rPr>
          <w:rFonts w:ascii="Arial" w:hAnsi="Arial"/>
          <w:smallCaps/>
        </w:rPr>
        <w:t>nonexperts</w:t>
      </w:r>
      <w:proofErr w:type="spellEnd"/>
      <w:r>
        <w:rPr>
          <w:rFonts w:ascii="Arial" w:hAnsi="Arial"/>
          <w:smallCaps/>
        </w:rPr>
        <w:t xml:space="preserve"> to quickly get up to speed to understand how it is revolutionising natural language processing</w:t>
      </w:r>
    </w:p>
    <w:p w:rsidR="00157AD2" w:rsidRPr="00157AD2" w:rsidRDefault="00205394" w:rsidP="00157AD2">
      <w:pPr>
        <w:pStyle w:val="ListParagraph"/>
        <w:numPr>
          <w:ilvl w:val="0"/>
          <w:numId w:val="17"/>
        </w:numPr>
        <w:spacing w:line="480" w:lineRule="auto"/>
        <w:rPr>
          <w:rFonts w:ascii="Arial" w:hAnsi="Arial"/>
          <w:b/>
          <w:smallCaps/>
        </w:rPr>
      </w:pPr>
      <w:r w:rsidRPr="00351E1A">
        <w:rPr>
          <w:rFonts w:ascii="Arial" w:hAnsi="Arial"/>
          <w:smallCaps/>
        </w:rPr>
        <w:t>Includes clear breakdown of which works have available commercial or open</w:t>
      </w:r>
      <w:r w:rsidR="00157AD2">
        <w:rPr>
          <w:rFonts w:ascii="Arial" w:hAnsi="Arial"/>
          <w:smallCaps/>
        </w:rPr>
        <w:t>-</w:t>
      </w:r>
      <w:r w:rsidRPr="00351E1A">
        <w:rPr>
          <w:rFonts w:ascii="Arial" w:hAnsi="Arial"/>
          <w:smallCaps/>
        </w:rPr>
        <w:t>source implementations available today</w:t>
      </w:r>
      <w:r w:rsidR="00351E1A" w:rsidRPr="00351E1A">
        <w:rPr>
          <w:rFonts w:ascii="Arial" w:hAnsi="Arial"/>
          <w:smallCaps/>
        </w:rPr>
        <w:t>; to allowed readers to understand which works they can leverage today.</w:t>
      </w:r>
    </w:p>
    <w:p w:rsidR="007030A8" w:rsidRPr="00157AD2" w:rsidRDefault="00895695" w:rsidP="00157AD2">
      <w:pPr>
        <w:pStyle w:val="ListParagraph"/>
        <w:numPr>
          <w:ilvl w:val="0"/>
          <w:numId w:val="17"/>
        </w:numPr>
        <w:spacing w:line="480" w:lineRule="auto"/>
        <w:rPr>
          <w:rFonts w:ascii="Arial" w:hAnsi="Arial"/>
          <w:b/>
          <w:smallCaps/>
        </w:rPr>
      </w:pPr>
      <w:r>
        <w:rPr>
          <w:rFonts w:ascii="Arial" w:hAnsi="Arial"/>
          <w:smallCaps/>
        </w:rPr>
        <w:t xml:space="preserve">Practical tips on implementation of the techniques provided in sidebars, saving the reader time and effort </w:t>
      </w:r>
    </w:p>
    <w:p w:rsidR="007030A8" w:rsidRDefault="00925296">
      <w:pPr>
        <w:rPr>
          <w:rFonts w:ascii="Arial" w:hAnsi="Arial"/>
          <w:b/>
          <w:smallCaps/>
        </w:rPr>
      </w:pPr>
      <w:r w:rsidRPr="00CA6867">
        <w:rPr>
          <w:rFonts w:ascii="Cambria" w:hAnsi="Cambria"/>
          <w:b/>
        </w:rPr>
        <w:t>Keywords for Catalogue index and Search Engine Optimization</w:t>
      </w:r>
      <w:r w:rsidRPr="00CA6867">
        <w:rPr>
          <w:rFonts w:ascii="Cambria" w:hAnsi="Cambria"/>
        </w:rPr>
        <w:t>:</w:t>
      </w:r>
      <w:r>
        <w:rPr>
          <w:rFonts w:ascii="Cambria" w:hAnsi="Cambria"/>
        </w:rPr>
        <w:t xml:space="preserve"> </w:t>
      </w:r>
      <w:r w:rsidRPr="00CA6867">
        <w:rPr>
          <w:rFonts w:ascii="Cambria" w:hAnsi="Cambria"/>
        </w:rPr>
        <w:t>Please give the 5 most important keywords in the language of publication</w:t>
      </w:r>
      <w:r>
        <w:rPr>
          <w:rFonts w:ascii="Cambria" w:hAnsi="Cambria" w:hint="eastAsia"/>
          <w:lang w:eastAsia="zh-CN"/>
        </w:rPr>
        <w:t>.</w:t>
      </w:r>
    </w:p>
    <w:p w:rsidR="007030A8" w:rsidRDefault="007030A8">
      <w:pPr>
        <w:rPr>
          <w:rFonts w:ascii="Arial" w:hAnsi="Arial"/>
          <w:b/>
          <w:smallCaps/>
        </w:rPr>
      </w:pPr>
    </w:p>
    <w:p w:rsidR="007030A8" w:rsidRDefault="007030A8">
      <w:pPr>
        <w:rPr>
          <w:rFonts w:ascii="Arial" w:hAnsi="Arial"/>
          <w:b/>
          <w:smallCaps/>
        </w:rPr>
      </w:pPr>
    </w:p>
    <w:p w:rsidR="00925296" w:rsidRDefault="00895695">
      <w:pPr>
        <w:rPr>
          <w:rFonts w:ascii="Arial" w:hAnsi="Arial"/>
          <w:b/>
          <w:smallCaps/>
        </w:rPr>
      </w:pPr>
      <w:r>
        <w:rPr>
          <w:rFonts w:ascii="Arial" w:hAnsi="Arial"/>
          <w:b/>
          <w:smallCaps/>
        </w:rPr>
        <w:t xml:space="preserve">Natural Language Processing, Machine Learning, vector representations, word </w:t>
      </w:r>
      <w:proofErr w:type="spellStart"/>
      <w:r>
        <w:rPr>
          <w:rFonts w:ascii="Arial" w:hAnsi="Arial"/>
          <w:b/>
          <w:smallCaps/>
        </w:rPr>
        <w:t>embeddings</w:t>
      </w:r>
      <w:proofErr w:type="spellEnd"/>
      <w:r>
        <w:rPr>
          <w:rFonts w:ascii="Arial" w:hAnsi="Arial"/>
          <w:b/>
          <w:smallCaps/>
        </w:rPr>
        <w:t xml:space="preserve">, </w:t>
      </w:r>
      <w:r w:rsidR="00E00DE2">
        <w:rPr>
          <w:rFonts w:ascii="Arial" w:hAnsi="Arial"/>
          <w:b/>
          <w:smallCaps/>
        </w:rPr>
        <w:t>Learned Representations</w:t>
      </w:r>
    </w:p>
    <w:p w:rsidR="00925296" w:rsidRDefault="00925296">
      <w:pPr>
        <w:rPr>
          <w:rFonts w:ascii="Arial" w:hAnsi="Arial"/>
          <w:b/>
          <w:smallCaps/>
        </w:rPr>
      </w:pPr>
    </w:p>
    <w:p w:rsidR="00925296" w:rsidRDefault="00925296">
      <w:pPr>
        <w:rPr>
          <w:rFonts w:ascii="Arial" w:hAnsi="Arial"/>
          <w:sz w:val="16"/>
        </w:rPr>
      </w:pPr>
    </w:p>
    <w:p w:rsidR="00925296" w:rsidRDefault="00925296">
      <w:pPr>
        <w:rPr>
          <w:rFonts w:ascii="Arial" w:hAnsi="Arial"/>
          <w:sz w:val="16"/>
        </w:rPr>
      </w:pPr>
    </w:p>
    <w:p w:rsidR="00925296" w:rsidRDefault="00925296">
      <w:pPr>
        <w:rPr>
          <w:rFonts w:ascii="Arial" w:hAnsi="Arial"/>
          <w:sz w:val="16"/>
        </w:rPr>
      </w:pPr>
    </w:p>
    <w:p w:rsidR="00925296" w:rsidRDefault="00925296">
      <w:pPr>
        <w:rPr>
          <w:rFonts w:ascii="Arial" w:hAnsi="Arial"/>
          <w:sz w:val="16"/>
        </w:rPr>
      </w:pPr>
    </w:p>
    <w:p w:rsidR="00925296" w:rsidRDefault="00925296">
      <w:pPr>
        <w:rPr>
          <w:rFonts w:ascii="Arial" w:hAnsi="Arial"/>
          <w:sz w:val="16"/>
        </w:rPr>
      </w:pPr>
    </w:p>
    <w:p w:rsidR="00925296" w:rsidRDefault="00925296">
      <w:pPr>
        <w:rPr>
          <w:rFonts w:ascii="Arial" w:hAnsi="Arial"/>
          <w:sz w:val="16"/>
        </w:rPr>
      </w:pPr>
    </w:p>
    <w:p w:rsidR="00925296" w:rsidRDefault="00925296">
      <w:pPr>
        <w:rPr>
          <w:rFonts w:ascii="Arial" w:hAnsi="Arial"/>
          <w:sz w:val="16"/>
        </w:rPr>
      </w:pPr>
    </w:p>
    <w:p w:rsidR="00925296" w:rsidRDefault="00925296">
      <w:pPr>
        <w:rPr>
          <w:rFonts w:ascii="Arial" w:hAnsi="Arial"/>
          <w:sz w:val="16"/>
        </w:rPr>
      </w:pPr>
    </w:p>
    <w:p w:rsidR="007030A8" w:rsidRDefault="007030A8">
      <w:pPr>
        <w:rPr>
          <w:rFonts w:ascii="Arial" w:hAnsi="Arial"/>
        </w:rPr>
      </w:pPr>
    </w:p>
    <w:p w:rsidR="007030A8" w:rsidRDefault="007030A8">
      <w:pPr>
        <w:rPr>
          <w:rFonts w:ascii="Arial" w:hAnsi="Arial"/>
          <w:smallCaps/>
        </w:rPr>
      </w:pPr>
    </w:p>
    <w:p w:rsidR="007030A8" w:rsidRDefault="007030A8">
      <w:pPr>
        <w:rPr>
          <w:rFonts w:ascii="Arial" w:hAnsi="Arial"/>
          <w:lang w:val="en-US"/>
        </w:rPr>
      </w:pPr>
    </w:p>
    <w:p w:rsidR="007030A8" w:rsidRDefault="007030A8">
      <w:pPr>
        <w:rPr>
          <w:rFonts w:ascii="Arial" w:hAnsi="Arial"/>
          <w:lang w:val="en-US"/>
        </w:rPr>
      </w:pPr>
    </w:p>
    <w:p w:rsidR="007030A8" w:rsidRDefault="007030A8">
      <w:pPr>
        <w:spacing w:line="360" w:lineRule="auto"/>
        <w:rPr>
          <w:rFonts w:ascii="Arial" w:hAnsi="Arial"/>
          <w:lang w:val="en-US"/>
        </w:rPr>
      </w:pPr>
    </w:p>
    <w:p w:rsidR="007030A8" w:rsidRDefault="007030A8">
      <w:pPr>
        <w:rPr>
          <w:rFonts w:ascii="Arial" w:hAnsi="Arial"/>
          <w:smallCaps/>
          <w:u w:val="single"/>
        </w:rPr>
      </w:pPr>
    </w:p>
    <w:p w:rsidR="007030A8" w:rsidRDefault="007030A8">
      <w:pPr>
        <w:rPr>
          <w:rFonts w:ascii="Arial" w:hAnsi="Arial"/>
          <w:smallCaps/>
          <w:u w:val="single"/>
        </w:rPr>
      </w:pPr>
    </w:p>
    <w:p w:rsidR="007030A8" w:rsidRDefault="007030A8">
      <w:pPr>
        <w:pBdr>
          <w:top w:val="single" w:sz="6" w:space="1" w:color="auto"/>
          <w:left w:val="single" w:sz="6" w:space="1" w:color="auto"/>
          <w:bottom w:val="single" w:sz="6" w:space="1" w:color="auto"/>
          <w:right w:val="single" w:sz="6" w:space="1" w:color="auto"/>
        </w:pBdr>
        <w:shd w:val="pct20" w:color="auto" w:fill="auto"/>
        <w:jc w:val="center"/>
        <w:rPr>
          <w:rFonts w:ascii="Arial" w:hAnsi="Arial"/>
          <w:smallCaps/>
          <w:u w:val="single"/>
        </w:rPr>
      </w:pPr>
      <w:r>
        <w:rPr>
          <w:rFonts w:ascii="Arial" w:hAnsi="Arial"/>
          <w:i/>
        </w:rPr>
        <w:t>Many thanks for taking the time to complete this questionnaire. Your detailed responses will be very helpful in our assessment of the potential market for your proposal and will enable us to reach a decision regarding publication that much sooner.</w:t>
      </w:r>
    </w:p>
    <w:p w:rsidR="007030A8" w:rsidRDefault="007030A8">
      <w:pPr>
        <w:pStyle w:val="Heading1"/>
        <w:rPr>
          <w:sz w:val="24"/>
        </w:rPr>
      </w:pPr>
    </w:p>
    <w:sectPr w:rsidR="007030A8" w:rsidSect="0056181F">
      <w:pgSz w:w="11909" w:h="16834" w:code="9"/>
      <w:pgMar w:top="1008" w:right="1440" w:bottom="720" w:left="144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0610E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B566035"/>
    <w:multiLevelType w:val="hybridMultilevel"/>
    <w:tmpl w:val="4A7AA600"/>
    <w:lvl w:ilvl="0" w:tplc="19A057E6">
      <w:start w:val="1"/>
      <w:numFmt w:val="decimal"/>
      <w:lvlText w:val="%1."/>
      <w:lvlJc w:val="left"/>
      <w:pPr>
        <w:tabs>
          <w:tab w:val="num" w:pos="720"/>
        </w:tabs>
        <w:ind w:left="720" w:hanging="360"/>
      </w:pPr>
    </w:lvl>
    <w:lvl w:ilvl="1" w:tplc="92CC2400" w:tentative="1">
      <w:start w:val="1"/>
      <w:numFmt w:val="lowerLetter"/>
      <w:lvlText w:val="%2."/>
      <w:lvlJc w:val="left"/>
      <w:pPr>
        <w:tabs>
          <w:tab w:val="num" w:pos="1440"/>
        </w:tabs>
        <w:ind w:left="1440" w:hanging="360"/>
      </w:pPr>
    </w:lvl>
    <w:lvl w:ilvl="2" w:tplc="93281094" w:tentative="1">
      <w:start w:val="1"/>
      <w:numFmt w:val="lowerRoman"/>
      <w:lvlText w:val="%3."/>
      <w:lvlJc w:val="right"/>
      <w:pPr>
        <w:tabs>
          <w:tab w:val="num" w:pos="2160"/>
        </w:tabs>
        <w:ind w:left="2160" w:hanging="180"/>
      </w:pPr>
    </w:lvl>
    <w:lvl w:ilvl="3" w:tplc="7326D670" w:tentative="1">
      <w:start w:val="1"/>
      <w:numFmt w:val="decimal"/>
      <w:lvlText w:val="%4."/>
      <w:lvlJc w:val="left"/>
      <w:pPr>
        <w:tabs>
          <w:tab w:val="num" w:pos="2880"/>
        </w:tabs>
        <w:ind w:left="2880" w:hanging="360"/>
      </w:pPr>
    </w:lvl>
    <w:lvl w:ilvl="4" w:tplc="32A8D418" w:tentative="1">
      <w:start w:val="1"/>
      <w:numFmt w:val="lowerLetter"/>
      <w:lvlText w:val="%5."/>
      <w:lvlJc w:val="left"/>
      <w:pPr>
        <w:tabs>
          <w:tab w:val="num" w:pos="3600"/>
        </w:tabs>
        <w:ind w:left="3600" w:hanging="360"/>
      </w:pPr>
    </w:lvl>
    <w:lvl w:ilvl="5" w:tplc="236E95DC" w:tentative="1">
      <w:start w:val="1"/>
      <w:numFmt w:val="lowerRoman"/>
      <w:lvlText w:val="%6."/>
      <w:lvlJc w:val="right"/>
      <w:pPr>
        <w:tabs>
          <w:tab w:val="num" w:pos="4320"/>
        </w:tabs>
        <w:ind w:left="4320" w:hanging="180"/>
      </w:pPr>
    </w:lvl>
    <w:lvl w:ilvl="6" w:tplc="BB38DBA8" w:tentative="1">
      <w:start w:val="1"/>
      <w:numFmt w:val="decimal"/>
      <w:lvlText w:val="%7."/>
      <w:lvlJc w:val="left"/>
      <w:pPr>
        <w:tabs>
          <w:tab w:val="num" w:pos="5040"/>
        </w:tabs>
        <w:ind w:left="5040" w:hanging="360"/>
      </w:pPr>
    </w:lvl>
    <w:lvl w:ilvl="7" w:tplc="7E760F44" w:tentative="1">
      <w:start w:val="1"/>
      <w:numFmt w:val="lowerLetter"/>
      <w:lvlText w:val="%8."/>
      <w:lvlJc w:val="left"/>
      <w:pPr>
        <w:tabs>
          <w:tab w:val="num" w:pos="5760"/>
        </w:tabs>
        <w:ind w:left="5760" w:hanging="360"/>
      </w:pPr>
    </w:lvl>
    <w:lvl w:ilvl="8" w:tplc="E5A448D4" w:tentative="1">
      <w:start w:val="1"/>
      <w:numFmt w:val="lowerRoman"/>
      <w:lvlText w:val="%9."/>
      <w:lvlJc w:val="right"/>
      <w:pPr>
        <w:tabs>
          <w:tab w:val="num" w:pos="6480"/>
        </w:tabs>
        <w:ind w:left="6480" w:hanging="180"/>
      </w:pPr>
    </w:lvl>
  </w:abstractNum>
  <w:abstractNum w:abstractNumId="3" w15:restartNumberingAfterBreak="0">
    <w:nsid w:val="253D3CD7"/>
    <w:multiLevelType w:val="singleLevel"/>
    <w:tmpl w:val="E8362142"/>
    <w:lvl w:ilvl="0">
      <w:start w:val="1"/>
      <w:numFmt w:val="lowerLetter"/>
      <w:lvlText w:val="%1)"/>
      <w:legacy w:legacy="1" w:legacySpace="0" w:legacyIndent="283"/>
      <w:lvlJc w:val="left"/>
      <w:pPr>
        <w:ind w:left="4603" w:hanging="283"/>
      </w:pPr>
    </w:lvl>
  </w:abstractNum>
  <w:abstractNum w:abstractNumId="4" w15:restartNumberingAfterBreak="0">
    <w:nsid w:val="274C4D08"/>
    <w:multiLevelType w:val="singleLevel"/>
    <w:tmpl w:val="E8362142"/>
    <w:lvl w:ilvl="0">
      <w:start w:val="1"/>
      <w:numFmt w:val="lowerLetter"/>
      <w:lvlText w:val="%1)"/>
      <w:legacy w:legacy="1" w:legacySpace="0" w:legacyIndent="283"/>
      <w:lvlJc w:val="left"/>
      <w:pPr>
        <w:ind w:left="4603" w:hanging="283"/>
      </w:pPr>
    </w:lvl>
  </w:abstractNum>
  <w:abstractNum w:abstractNumId="5" w15:restartNumberingAfterBreak="0">
    <w:nsid w:val="34A014B9"/>
    <w:multiLevelType w:val="singleLevel"/>
    <w:tmpl w:val="38208922"/>
    <w:lvl w:ilvl="0">
      <w:start w:val="1"/>
      <w:numFmt w:val="decimal"/>
      <w:lvlText w:val="%1."/>
      <w:legacy w:legacy="1" w:legacySpace="0" w:legacyIndent="283"/>
      <w:lvlJc w:val="left"/>
      <w:pPr>
        <w:ind w:left="283" w:hanging="283"/>
      </w:pPr>
    </w:lvl>
  </w:abstractNum>
  <w:abstractNum w:abstractNumId="6" w15:restartNumberingAfterBreak="0">
    <w:nsid w:val="429B6A14"/>
    <w:multiLevelType w:val="hybridMultilevel"/>
    <w:tmpl w:val="A19EB270"/>
    <w:lvl w:ilvl="0" w:tplc="7A162136">
      <w:start w:val="1"/>
      <w:numFmt w:val="decimal"/>
      <w:lvlText w:val="%1."/>
      <w:lvlJc w:val="left"/>
      <w:pPr>
        <w:tabs>
          <w:tab w:val="num" w:pos="720"/>
        </w:tabs>
        <w:ind w:left="720" w:hanging="360"/>
      </w:pPr>
    </w:lvl>
    <w:lvl w:ilvl="1" w:tplc="628E49B2" w:tentative="1">
      <w:start w:val="1"/>
      <w:numFmt w:val="lowerLetter"/>
      <w:lvlText w:val="%2."/>
      <w:lvlJc w:val="left"/>
      <w:pPr>
        <w:tabs>
          <w:tab w:val="num" w:pos="1440"/>
        </w:tabs>
        <w:ind w:left="1440" w:hanging="360"/>
      </w:pPr>
    </w:lvl>
    <w:lvl w:ilvl="2" w:tplc="8C4A8E42" w:tentative="1">
      <w:start w:val="1"/>
      <w:numFmt w:val="lowerRoman"/>
      <w:lvlText w:val="%3."/>
      <w:lvlJc w:val="right"/>
      <w:pPr>
        <w:tabs>
          <w:tab w:val="num" w:pos="2160"/>
        </w:tabs>
        <w:ind w:left="2160" w:hanging="180"/>
      </w:pPr>
    </w:lvl>
    <w:lvl w:ilvl="3" w:tplc="0122B224" w:tentative="1">
      <w:start w:val="1"/>
      <w:numFmt w:val="decimal"/>
      <w:lvlText w:val="%4."/>
      <w:lvlJc w:val="left"/>
      <w:pPr>
        <w:tabs>
          <w:tab w:val="num" w:pos="2880"/>
        </w:tabs>
        <w:ind w:left="2880" w:hanging="360"/>
      </w:pPr>
    </w:lvl>
    <w:lvl w:ilvl="4" w:tplc="7F8EEB4C" w:tentative="1">
      <w:start w:val="1"/>
      <w:numFmt w:val="lowerLetter"/>
      <w:lvlText w:val="%5."/>
      <w:lvlJc w:val="left"/>
      <w:pPr>
        <w:tabs>
          <w:tab w:val="num" w:pos="3600"/>
        </w:tabs>
        <w:ind w:left="3600" w:hanging="360"/>
      </w:pPr>
    </w:lvl>
    <w:lvl w:ilvl="5" w:tplc="72DAB39E" w:tentative="1">
      <w:start w:val="1"/>
      <w:numFmt w:val="lowerRoman"/>
      <w:lvlText w:val="%6."/>
      <w:lvlJc w:val="right"/>
      <w:pPr>
        <w:tabs>
          <w:tab w:val="num" w:pos="4320"/>
        </w:tabs>
        <w:ind w:left="4320" w:hanging="180"/>
      </w:pPr>
    </w:lvl>
    <w:lvl w:ilvl="6" w:tplc="583A0016" w:tentative="1">
      <w:start w:val="1"/>
      <w:numFmt w:val="decimal"/>
      <w:lvlText w:val="%7."/>
      <w:lvlJc w:val="left"/>
      <w:pPr>
        <w:tabs>
          <w:tab w:val="num" w:pos="5040"/>
        </w:tabs>
        <w:ind w:left="5040" w:hanging="360"/>
      </w:pPr>
    </w:lvl>
    <w:lvl w:ilvl="7" w:tplc="A0406580" w:tentative="1">
      <w:start w:val="1"/>
      <w:numFmt w:val="lowerLetter"/>
      <w:lvlText w:val="%8."/>
      <w:lvlJc w:val="left"/>
      <w:pPr>
        <w:tabs>
          <w:tab w:val="num" w:pos="5760"/>
        </w:tabs>
        <w:ind w:left="5760" w:hanging="360"/>
      </w:pPr>
    </w:lvl>
    <w:lvl w:ilvl="8" w:tplc="37983730" w:tentative="1">
      <w:start w:val="1"/>
      <w:numFmt w:val="lowerRoman"/>
      <w:lvlText w:val="%9."/>
      <w:lvlJc w:val="right"/>
      <w:pPr>
        <w:tabs>
          <w:tab w:val="num" w:pos="6480"/>
        </w:tabs>
        <w:ind w:left="6480" w:hanging="180"/>
      </w:pPr>
    </w:lvl>
  </w:abstractNum>
  <w:abstractNum w:abstractNumId="7" w15:restartNumberingAfterBreak="0">
    <w:nsid w:val="42AA4879"/>
    <w:multiLevelType w:val="singleLevel"/>
    <w:tmpl w:val="38208922"/>
    <w:lvl w:ilvl="0">
      <w:start w:val="1"/>
      <w:numFmt w:val="decimal"/>
      <w:lvlText w:val="%1."/>
      <w:legacy w:legacy="1" w:legacySpace="0" w:legacyIndent="283"/>
      <w:lvlJc w:val="left"/>
      <w:pPr>
        <w:ind w:left="283" w:hanging="283"/>
      </w:pPr>
    </w:lvl>
  </w:abstractNum>
  <w:abstractNum w:abstractNumId="8" w15:restartNumberingAfterBreak="0">
    <w:nsid w:val="463B0A24"/>
    <w:multiLevelType w:val="hybridMultilevel"/>
    <w:tmpl w:val="4ED80FD4"/>
    <w:lvl w:ilvl="0" w:tplc="5D365AC0">
      <w:start w:val="1"/>
      <w:numFmt w:val="decimal"/>
      <w:lvlText w:val="%1."/>
      <w:lvlJc w:val="left"/>
      <w:pPr>
        <w:tabs>
          <w:tab w:val="num" w:pos="720"/>
        </w:tabs>
        <w:ind w:left="720" w:hanging="360"/>
      </w:pPr>
    </w:lvl>
    <w:lvl w:ilvl="1" w:tplc="F546176A" w:tentative="1">
      <w:start w:val="1"/>
      <w:numFmt w:val="lowerLetter"/>
      <w:lvlText w:val="%2."/>
      <w:lvlJc w:val="left"/>
      <w:pPr>
        <w:tabs>
          <w:tab w:val="num" w:pos="1440"/>
        </w:tabs>
        <w:ind w:left="1440" w:hanging="360"/>
      </w:pPr>
    </w:lvl>
    <w:lvl w:ilvl="2" w:tplc="840A0F10" w:tentative="1">
      <w:start w:val="1"/>
      <w:numFmt w:val="lowerRoman"/>
      <w:lvlText w:val="%3."/>
      <w:lvlJc w:val="right"/>
      <w:pPr>
        <w:tabs>
          <w:tab w:val="num" w:pos="2160"/>
        </w:tabs>
        <w:ind w:left="2160" w:hanging="180"/>
      </w:pPr>
    </w:lvl>
    <w:lvl w:ilvl="3" w:tplc="13EC9E94" w:tentative="1">
      <w:start w:val="1"/>
      <w:numFmt w:val="decimal"/>
      <w:lvlText w:val="%4."/>
      <w:lvlJc w:val="left"/>
      <w:pPr>
        <w:tabs>
          <w:tab w:val="num" w:pos="2880"/>
        </w:tabs>
        <w:ind w:left="2880" w:hanging="360"/>
      </w:pPr>
    </w:lvl>
    <w:lvl w:ilvl="4" w:tplc="FF3C657C" w:tentative="1">
      <w:start w:val="1"/>
      <w:numFmt w:val="lowerLetter"/>
      <w:lvlText w:val="%5."/>
      <w:lvlJc w:val="left"/>
      <w:pPr>
        <w:tabs>
          <w:tab w:val="num" w:pos="3600"/>
        </w:tabs>
        <w:ind w:left="3600" w:hanging="360"/>
      </w:pPr>
    </w:lvl>
    <w:lvl w:ilvl="5" w:tplc="D2EE8274" w:tentative="1">
      <w:start w:val="1"/>
      <w:numFmt w:val="lowerRoman"/>
      <w:lvlText w:val="%6."/>
      <w:lvlJc w:val="right"/>
      <w:pPr>
        <w:tabs>
          <w:tab w:val="num" w:pos="4320"/>
        </w:tabs>
        <w:ind w:left="4320" w:hanging="180"/>
      </w:pPr>
    </w:lvl>
    <w:lvl w:ilvl="6" w:tplc="0E0EADAE" w:tentative="1">
      <w:start w:val="1"/>
      <w:numFmt w:val="decimal"/>
      <w:lvlText w:val="%7."/>
      <w:lvlJc w:val="left"/>
      <w:pPr>
        <w:tabs>
          <w:tab w:val="num" w:pos="5040"/>
        </w:tabs>
        <w:ind w:left="5040" w:hanging="360"/>
      </w:pPr>
    </w:lvl>
    <w:lvl w:ilvl="7" w:tplc="6FF0DEBA" w:tentative="1">
      <w:start w:val="1"/>
      <w:numFmt w:val="lowerLetter"/>
      <w:lvlText w:val="%8."/>
      <w:lvlJc w:val="left"/>
      <w:pPr>
        <w:tabs>
          <w:tab w:val="num" w:pos="5760"/>
        </w:tabs>
        <w:ind w:left="5760" w:hanging="360"/>
      </w:pPr>
    </w:lvl>
    <w:lvl w:ilvl="8" w:tplc="084E02CC" w:tentative="1">
      <w:start w:val="1"/>
      <w:numFmt w:val="lowerRoman"/>
      <w:lvlText w:val="%9."/>
      <w:lvlJc w:val="right"/>
      <w:pPr>
        <w:tabs>
          <w:tab w:val="num" w:pos="6480"/>
        </w:tabs>
        <w:ind w:left="6480" w:hanging="180"/>
      </w:pPr>
    </w:lvl>
  </w:abstractNum>
  <w:abstractNum w:abstractNumId="9" w15:restartNumberingAfterBreak="0">
    <w:nsid w:val="615723C7"/>
    <w:multiLevelType w:val="hybridMultilevel"/>
    <w:tmpl w:val="7E1A2014"/>
    <w:lvl w:ilvl="0" w:tplc="B6069AB4">
      <w:start w:val="1"/>
      <w:numFmt w:val="decimal"/>
      <w:lvlText w:val="%1."/>
      <w:lvlJc w:val="left"/>
      <w:pPr>
        <w:tabs>
          <w:tab w:val="num" w:pos="720"/>
        </w:tabs>
        <w:ind w:left="720" w:hanging="360"/>
      </w:pPr>
    </w:lvl>
    <w:lvl w:ilvl="1" w:tplc="8FFAEE08">
      <w:start w:val="1"/>
      <w:numFmt w:val="upperLetter"/>
      <w:lvlText w:val="%2."/>
      <w:lvlJc w:val="left"/>
      <w:pPr>
        <w:tabs>
          <w:tab w:val="num" w:pos="1440"/>
        </w:tabs>
        <w:ind w:left="1440" w:hanging="360"/>
      </w:pPr>
      <w:rPr>
        <w:rFonts w:hint="default"/>
      </w:rPr>
    </w:lvl>
    <w:lvl w:ilvl="2" w:tplc="31DA0474" w:tentative="1">
      <w:start w:val="1"/>
      <w:numFmt w:val="lowerRoman"/>
      <w:lvlText w:val="%3."/>
      <w:lvlJc w:val="right"/>
      <w:pPr>
        <w:tabs>
          <w:tab w:val="num" w:pos="2160"/>
        </w:tabs>
        <w:ind w:left="2160" w:hanging="180"/>
      </w:pPr>
    </w:lvl>
    <w:lvl w:ilvl="3" w:tplc="1D2C7A0A" w:tentative="1">
      <w:start w:val="1"/>
      <w:numFmt w:val="decimal"/>
      <w:lvlText w:val="%4."/>
      <w:lvlJc w:val="left"/>
      <w:pPr>
        <w:tabs>
          <w:tab w:val="num" w:pos="2880"/>
        </w:tabs>
        <w:ind w:left="2880" w:hanging="360"/>
      </w:pPr>
    </w:lvl>
    <w:lvl w:ilvl="4" w:tplc="3EF22EA2" w:tentative="1">
      <w:start w:val="1"/>
      <w:numFmt w:val="lowerLetter"/>
      <w:lvlText w:val="%5."/>
      <w:lvlJc w:val="left"/>
      <w:pPr>
        <w:tabs>
          <w:tab w:val="num" w:pos="3600"/>
        </w:tabs>
        <w:ind w:left="3600" w:hanging="360"/>
      </w:pPr>
    </w:lvl>
    <w:lvl w:ilvl="5" w:tplc="55E0F072" w:tentative="1">
      <w:start w:val="1"/>
      <w:numFmt w:val="lowerRoman"/>
      <w:lvlText w:val="%6."/>
      <w:lvlJc w:val="right"/>
      <w:pPr>
        <w:tabs>
          <w:tab w:val="num" w:pos="4320"/>
        </w:tabs>
        <w:ind w:left="4320" w:hanging="180"/>
      </w:pPr>
    </w:lvl>
    <w:lvl w:ilvl="6" w:tplc="CBAAAD74" w:tentative="1">
      <w:start w:val="1"/>
      <w:numFmt w:val="decimal"/>
      <w:lvlText w:val="%7."/>
      <w:lvlJc w:val="left"/>
      <w:pPr>
        <w:tabs>
          <w:tab w:val="num" w:pos="5040"/>
        </w:tabs>
        <w:ind w:left="5040" w:hanging="360"/>
      </w:pPr>
    </w:lvl>
    <w:lvl w:ilvl="7" w:tplc="CEC284F6" w:tentative="1">
      <w:start w:val="1"/>
      <w:numFmt w:val="lowerLetter"/>
      <w:lvlText w:val="%8."/>
      <w:lvlJc w:val="left"/>
      <w:pPr>
        <w:tabs>
          <w:tab w:val="num" w:pos="5760"/>
        </w:tabs>
        <w:ind w:left="5760" w:hanging="360"/>
      </w:pPr>
    </w:lvl>
    <w:lvl w:ilvl="8" w:tplc="68F4B530" w:tentative="1">
      <w:start w:val="1"/>
      <w:numFmt w:val="lowerRoman"/>
      <w:lvlText w:val="%9."/>
      <w:lvlJc w:val="right"/>
      <w:pPr>
        <w:tabs>
          <w:tab w:val="num" w:pos="6480"/>
        </w:tabs>
        <w:ind w:left="6480" w:hanging="180"/>
      </w:pPr>
    </w:lvl>
  </w:abstractNum>
  <w:abstractNum w:abstractNumId="10" w15:restartNumberingAfterBreak="0">
    <w:nsid w:val="652E5E85"/>
    <w:multiLevelType w:val="hybridMultilevel"/>
    <w:tmpl w:val="DF7AD0A2"/>
    <w:lvl w:ilvl="0" w:tplc="560806C2">
      <w:start w:val="1"/>
      <w:numFmt w:val="decimal"/>
      <w:lvlText w:val="%1."/>
      <w:lvlJc w:val="left"/>
      <w:pPr>
        <w:tabs>
          <w:tab w:val="num" w:pos="720"/>
        </w:tabs>
        <w:ind w:left="720" w:hanging="360"/>
      </w:pPr>
    </w:lvl>
    <w:lvl w:ilvl="1" w:tplc="7AB8789E" w:tentative="1">
      <w:start w:val="1"/>
      <w:numFmt w:val="lowerLetter"/>
      <w:lvlText w:val="%2."/>
      <w:lvlJc w:val="left"/>
      <w:pPr>
        <w:tabs>
          <w:tab w:val="num" w:pos="1440"/>
        </w:tabs>
        <w:ind w:left="1440" w:hanging="360"/>
      </w:pPr>
    </w:lvl>
    <w:lvl w:ilvl="2" w:tplc="BCF0FC3A" w:tentative="1">
      <w:start w:val="1"/>
      <w:numFmt w:val="lowerRoman"/>
      <w:lvlText w:val="%3."/>
      <w:lvlJc w:val="right"/>
      <w:pPr>
        <w:tabs>
          <w:tab w:val="num" w:pos="2160"/>
        </w:tabs>
        <w:ind w:left="2160" w:hanging="180"/>
      </w:pPr>
    </w:lvl>
    <w:lvl w:ilvl="3" w:tplc="EE56E862" w:tentative="1">
      <w:start w:val="1"/>
      <w:numFmt w:val="decimal"/>
      <w:lvlText w:val="%4."/>
      <w:lvlJc w:val="left"/>
      <w:pPr>
        <w:tabs>
          <w:tab w:val="num" w:pos="2880"/>
        </w:tabs>
        <w:ind w:left="2880" w:hanging="360"/>
      </w:pPr>
    </w:lvl>
    <w:lvl w:ilvl="4" w:tplc="743826A4" w:tentative="1">
      <w:start w:val="1"/>
      <w:numFmt w:val="lowerLetter"/>
      <w:lvlText w:val="%5."/>
      <w:lvlJc w:val="left"/>
      <w:pPr>
        <w:tabs>
          <w:tab w:val="num" w:pos="3600"/>
        </w:tabs>
        <w:ind w:left="3600" w:hanging="360"/>
      </w:pPr>
    </w:lvl>
    <w:lvl w:ilvl="5" w:tplc="B916F188" w:tentative="1">
      <w:start w:val="1"/>
      <w:numFmt w:val="lowerRoman"/>
      <w:lvlText w:val="%6."/>
      <w:lvlJc w:val="right"/>
      <w:pPr>
        <w:tabs>
          <w:tab w:val="num" w:pos="4320"/>
        </w:tabs>
        <w:ind w:left="4320" w:hanging="180"/>
      </w:pPr>
    </w:lvl>
    <w:lvl w:ilvl="6" w:tplc="7662EFE4" w:tentative="1">
      <w:start w:val="1"/>
      <w:numFmt w:val="decimal"/>
      <w:lvlText w:val="%7."/>
      <w:lvlJc w:val="left"/>
      <w:pPr>
        <w:tabs>
          <w:tab w:val="num" w:pos="5040"/>
        </w:tabs>
        <w:ind w:left="5040" w:hanging="360"/>
      </w:pPr>
    </w:lvl>
    <w:lvl w:ilvl="7" w:tplc="8578ACD0" w:tentative="1">
      <w:start w:val="1"/>
      <w:numFmt w:val="lowerLetter"/>
      <w:lvlText w:val="%8."/>
      <w:lvlJc w:val="left"/>
      <w:pPr>
        <w:tabs>
          <w:tab w:val="num" w:pos="5760"/>
        </w:tabs>
        <w:ind w:left="5760" w:hanging="360"/>
      </w:pPr>
    </w:lvl>
    <w:lvl w:ilvl="8" w:tplc="305A4266" w:tentative="1">
      <w:start w:val="1"/>
      <w:numFmt w:val="lowerRoman"/>
      <w:lvlText w:val="%9."/>
      <w:lvlJc w:val="right"/>
      <w:pPr>
        <w:tabs>
          <w:tab w:val="num" w:pos="6480"/>
        </w:tabs>
        <w:ind w:left="6480" w:hanging="180"/>
      </w:pPr>
    </w:lvl>
  </w:abstractNum>
  <w:abstractNum w:abstractNumId="11" w15:restartNumberingAfterBreak="0">
    <w:nsid w:val="696D43AB"/>
    <w:multiLevelType w:val="singleLevel"/>
    <w:tmpl w:val="E8362142"/>
    <w:lvl w:ilvl="0">
      <w:start w:val="1"/>
      <w:numFmt w:val="lowerLetter"/>
      <w:lvlText w:val="%1)"/>
      <w:legacy w:legacy="1" w:legacySpace="0" w:legacyIndent="283"/>
      <w:lvlJc w:val="left"/>
      <w:pPr>
        <w:ind w:left="4603" w:hanging="283"/>
      </w:pPr>
    </w:lvl>
  </w:abstractNum>
  <w:abstractNum w:abstractNumId="12" w15:restartNumberingAfterBreak="0">
    <w:nsid w:val="6CC2133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D435FEA"/>
    <w:multiLevelType w:val="hybridMultilevel"/>
    <w:tmpl w:val="9DBEF6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57C77EA"/>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A7F1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FE41404"/>
    <w:multiLevelType w:val="hybridMultilevel"/>
    <w:tmpl w:val="3FF05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4"/>
  </w:num>
  <w:num w:numId="3">
    <w:abstractNumId w:val="3"/>
  </w:num>
  <w:num w:numId="4">
    <w:abstractNumId w:val="11"/>
  </w:num>
  <w:num w:numId="5">
    <w:abstractNumId w:val="7"/>
  </w:num>
  <w:num w:numId="6">
    <w:abstractNumId w:val="0"/>
    <w:lvlOverride w:ilvl="0">
      <w:lvl w:ilvl="0">
        <w:start w:val="1"/>
        <w:numFmt w:val="bullet"/>
        <w:lvlText w:val=""/>
        <w:legacy w:legacy="1" w:legacySpace="0" w:legacyIndent="283"/>
        <w:lvlJc w:val="left"/>
        <w:pPr>
          <w:ind w:left="283" w:hanging="283"/>
        </w:pPr>
        <w:rPr>
          <w:rFonts w:ascii="Wingdings" w:hAnsi="Wingdings" w:hint="default"/>
        </w:rPr>
      </w:lvl>
    </w:lvlOverride>
  </w:num>
  <w:num w:numId="7">
    <w:abstractNumId w:val="5"/>
  </w:num>
  <w:num w:numId="8">
    <w:abstractNumId w:val="14"/>
  </w:num>
  <w:num w:numId="9">
    <w:abstractNumId w:val="2"/>
  </w:num>
  <w:num w:numId="10">
    <w:abstractNumId w:val="10"/>
  </w:num>
  <w:num w:numId="11">
    <w:abstractNumId w:val="9"/>
  </w:num>
  <w:num w:numId="12">
    <w:abstractNumId w:val="8"/>
  </w:num>
  <w:num w:numId="13">
    <w:abstractNumId w:val="6"/>
  </w:num>
  <w:num w:numId="14">
    <w:abstractNumId w:val="15"/>
  </w:num>
  <w:num w:numId="15">
    <w:abstractNumId w:val="12"/>
  </w:num>
  <w:num w:numId="16">
    <w:abstractNumId w:val="1"/>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45"/>
    <w:rsid w:val="000C3F8C"/>
    <w:rsid w:val="00157AD2"/>
    <w:rsid w:val="00205394"/>
    <w:rsid w:val="0026170C"/>
    <w:rsid w:val="00291A55"/>
    <w:rsid w:val="00301B56"/>
    <w:rsid w:val="00302014"/>
    <w:rsid w:val="00351E1A"/>
    <w:rsid w:val="0042179C"/>
    <w:rsid w:val="00470794"/>
    <w:rsid w:val="0056181F"/>
    <w:rsid w:val="00577E7D"/>
    <w:rsid w:val="00615F64"/>
    <w:rsid w:val="006E1E1A"/>
    <w:rsid w:val="006E5503"/>
    <w:rsid w:val="007030A8"/>
    <w:rsid w:val="00714D1D"/>
    <w:rsid w:val="0073355C"/>
    <w:rsid w:val="0079556B"/>
    <w:rsid w:val="00802538"/>
    <w:rsid w:val="00895695"/>
    <w:rsid w:val="00901545"/>
    <w:rsid w:val="00925296"/>
    <w:rsid w:val="00970670"/>
    <w:rsid w:val="009A3A63"/>
    <w:rsid w:val="00A77F61"/>
    <w:rsid w:val="00BA3B5F"/>
    <w:rsid w:val="00C55457"/>
    <w:rsid w:val="00CF193B"/>
    <w:rsid w:val="00D43157"/>
    <w:rsid w:val="00E00DE2"/>
    <w:rsid w:val="00E03C45"/>
    <w:rsid w:val="00E91F74"/>
    <w:rsid w:val="00EE6E8B"/>
    <w:rsid w:val="00F6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212FAA-ADFF-45F8-A6E2-A9073FD3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81F"/>
    <w:rPr>
      <w:lang w:val="en-GB" w:eastAsia="en-US"/>
    </w:rPr>
  </w:style>
  <w:style w:type="paragraph" w:styleId="Heading1">
    <w:name w:val="heading 1"/>
    <w:basedOn w:val="Normal"/>
    <w:next w:val="Normal"/>
    <w:qFormat/>
    <w:rsid w:val="0056181F"/>
    <w:pPr>
      <w:keepNext/>
      <w:spacing w:before="240" w:after="60"/>
      <w:outlineLvl w:val="0"/>
    </w:pPr>
    <w:rPr>
      <w:rFonts w:ascii="Arial" w:hAnsi="Arial"/>
      <w:b/>
      <w:kern w:val="28"/>
      <w:sz w:val="28"/>
    </w:rPr>
  </w:style>
  <w:style w:type="paragraph" w:styleId="Heading2">
    <w:name w:val="heading 2"/>
    <w:basedOn w:val="Normal"/>
    <w:next w:val="Normal"/>
    <w:qFormat/>
    <w:rsid w:val="0056181F"/>
    <w:pPr>
      <w:keepNext/>
      <w:outlineLvl w:val="1"/>
    </w:pPr>
    <w:rPr>
      <w:rFonts w:ascii="Arial" w:hAnsi="Arial"/>
      <w:smallCaps/>
      <w:u w:val="single"/>
    </w:rPr>
  </w:style>
  <w:style w:type="paragraph" w:styleId="Heading3">
    <w:name w:val="heading 3"/>
    <w:basedOn w:val="Normal"/>
    <w:next w:val="Normal"/>
    <w:qFormat/>
    <w:rsid w:val="0056181F"/>
    <w:pPr>
      <w:keepNext/>
      <w:ind w:firstLine="283"/>
      <w:outlineLvl w:val="2"/>
    </w:pPr>
    <w:rPr>
      <w:rFonts w:ascii="Arial" w:hAnsi="Arial"/>
      <w:u w:val="single"/>
    </w:rPr>
  </w:style>
  <w:style w:type="paragraph" w:styleId="Heading4">
    <w:name w:val="heading 4"/>
    <w:basedOn w:val="Normal"/>
    <w:next w:val="Normal"/>
    <w:qFormat/>
    <w:rsid w:val="0056181F"/>
    <w:pPr>
      <w:keepNext/>
      <w:ind w:firstLine="284"/>
      <w:outlineLvl w:val="3"/>
    </w:pPr>
    <w:rPr>
      <w:rFonts w:ascii="Arial" w:hAnsi="Arial" w:cs="Arial"/>
      <w:sz w:val="22"/>
      <w:u w:val="single"/>
    </w:rPr>
  </w:style>
  <w:style w:type="paragraph" w:styleId="Heading5">
    <w:name w:val="heading 5"/>
    <w:basedOn w:val="Normal"/>
    <w:next w:val="Normal"/>
    <w:qFormat/>
    <w:rsid w:val="0056181F"/>
    <w:pPr>
      <w:keepNext/>
      <w:ind w:firstLine="360"/>
      <w:outlineLvl w:val="4"/>
    </w:pPr>
    <w:rPr>
      <w:rFonts w:ascii="Arial" w:hAnsi="Arial" w:cs="Arial"/>
      <w:sz w:val="22"/>
      <w:u w:val="single"/>
    </w:rPr>
  </w:style>
  <w:style w:type="paragraph" w:styleId="Heading6">
    <w:name w:val="heading 6"/>
    <w:basedOn w:val="Normal"/>
    <w:next w:val="Normal"/>
    <w:qFormat/>
    <w:rsid w:val="0056181F"/>
    <w:pPr>
      <w:keepNext/>
      <w:outlineLvl w:val="5"/>
    </w:pPr>
    <w:rPr>
      <w:rFonts w:ascii="Arial" w:hAnsi="Arial"/>
      <w:b/>
      <w:bCs/>
      <w:smallCaps/>
    </w:rPr>
  </w:style>
  <w:style w:type="paragraph" w:styleId="Heading7">
    <w:name w:val="heading 7"/>
    <w:basedOn w:val="Normal"/>
    <w:next w:val="Normal"/>
    <w:qFormat/>
    <w:rsid w:val="0056181F"/>
    <w:pPr>
      <w:keepNext/>
      <w:outlineLvl w:val="6"/>
    </w:pPr>
    <w:rPr>
      <w:rFonts w:ascii="Arial" w:hAnsi="Arial"/>
      <w:b/>
      <w:bCs/>
      <w:smallCap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6181F"/>
    <w:rPr>
      <w:color w:val="0000FF"/>
      <w:u w:val="single"/>
    </w:rPr>
  </w:style>
  <w:style w:type="paragraph" w:styleId="PlainText">
    <w:name w:val="Plain Text"/>
    <w:basedOn w:val="Normal"/>
    <w:rsid w:val="0056181F"/>
    <w:rPr>
      <w:rFonts w:ascii="Courier New" w:hAnsi="Courier New"/>
      <w:lang w:val="en-US"/>
    </w:rPr>
  </w:style>
  <w:style w:type="paragraph" w:styleId="BodyText">
    <w:name w:val="Body Text"/>
    <w:basedOn w:val="Normal"/>
    <w:rsid w:val="0056181F"/>
    <w:pPr>
      <w:spacing w:line="480" w:lineRule="auto"/>
      <w:jc w:val="both"/>
    </w:pPr>
    <w:rPr>
      <w:rFonts w:ascii="Arial" w:hAnsi="Arial"/>
    </w:rPr>
  </w:style>
  <w:style w:type="paragraph" w:styleId="BodyTextIndent">
    <w:name w:val="Body Text Indent"/>
    <w:basedOn w:val="Normal"/>
    <w:rsid w:val="0056181F"/>
    <w:pPr>
      <w:spacing w:line="360" w:lineRule="auto"/>
      <w:ind w:left="284"/>
      <w:jc w:val="both"/>
    </w:pPr>
    <w:rPr>
      <w:rFonts w:ascii="Arial" w:hAnsi="Arial"/>
    </w:rPr>
  </w:style>
  <w:style w:type="paragraph" w:styleId="BodyTextIndent2">
    <w:name w:val="Body Text Indent 2"/>
    <w:basedOn w:val="Normal"/>
    <w:rsid w:val="0056181F"/>
    <w:pPr>
      <w:ind w:left="720"/>
    </w:pPr>
    <w:rPr>
      <w:rFonts w:ascii="Arial" w:hAnsi="Arial"/>
    </w:rPr>
  </w:style>
  <w:style w:type="character" w:styleId="FollowedHyperlink">
    <w:name w:val="FollowedHyperlink"/>
    <w:basedOn w:val="DefaultParagraphFont"/>
    <w:rsid w:val="0056181F"/>
    <w:rPr>
      <w:color w:val="800080"/>
      <w:u w:val="single"/>
    </w:rPr>
  </w:style>
  <w:style w:type="paragraph" w:styleId="BalloonText">
    <w:name w:val="Balloon Text"/>
    <w:basedOn w:val="Normal"/>
    <w:link w:val="BalloonTextChar"/>
    <w:rsid w:val="00D43157"/>
    <w:rPr>
      <w:rFonts w:ascii="Tahoma" w:hAnsi="Tahoma" w:cs="Tahoma"/>
      <w:sz w:val="16"/>
      <w:szCs w:val="16"/>
    </w:rPr>
  </w:style>
  <w:style w:type="character" w:customStyle="1" w:styleId="BalloonTextChar">
    <w:name w:val="Balloon Text Char"/>
    <w:basedOn w:val="DefaultParagraphFont"/>
    <w:link w:val="BalloonText"/>
    <w:rsid w:val="00D43157"/>
    <w:rPr>
      <w:rFonts w:ascii="Tahoma" w:hAnsi="Tahoma" w:cs="Tahoma"/>
      <w:sz w:val="16"/>
      <w:szCs w:val="16"/>
      <w:lang w:val="en-GB" w:eastAsia="en-US"/>
    </w:rPr>
  </w:style>
  <w:style w:type="paragraph" w:styleId="ListParagraph">
    <w:name w:val="List Paragraph"/>
    <w:basedOn w:val="Normal"/>
    <w:uiPriority w:val="34"/>
    <w:qFormat/>
    <w:rsid w:val="009A3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yndon.white@research.uwa.edu.au" TargetMode="External"/><Relationship Id="rId3" Type="http://schemas.openxmlformats.org/officeDocument/2006/relationships/styles" Target="styles.xml"/><Relationship Id="rId7" Type="http://schemas.openxmlformats.org/officeDocument/2006/relationships/hyperlink" Target="mailto:ramesh.premnath@spring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662D-8F74-4604-A6F7-402916827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1548</Words>
  <Characters>8824</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Springer Verlag</Company>
  <LinksUpToDate>false</LinksUpToDate>
  <CharactersWithSpaces>10352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Springer Verlag</dc:creator>
  <cp:lastModifiedBy>Lyndon White</cp:lastModifiedBy>
  <cp:revision>5</cp:revision>
  <cp:lastPrinted>2002-04-17T12:26:00Z</cp:lastPrinted>
  <dcterms:created xsi:type="dcterms:W3CDTF">2017-04-13T04:12:00Z</dcterms:created>
  <dcterms:modified xsi:type="dcterms:W3CDTF">2017-04-13T08:10:00Z</dcterms:modified>
</cp:coreProperties>
</file>